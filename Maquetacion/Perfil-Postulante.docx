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6E4EB6" w14:textId="6265339F" w:rsidR="002E434C" w:rsidRDefault="00CD40A5">
      <w:r>
        <w:rPr>
          <w:noProof/>
        </w:rPr>
        <mc:AlternateContent>
          <mc:Choice Requires="wpg">
            <w:drawing>
              <wp:anchor distT="0" distB="0" distL="114300" distR="114300" simplePos="0" relativeHeight="251658263" behindDoc="0" locked="0" layoutInCell="1" allowOverlap="1" wp14:anchorId="2F5FE9AA" wp14:editId="38D2B99D">
                <wp:simplePos x="0" y="0"/>
                <wp:positionH relativeFrom="column">
                  <wp:posOffset>6091848</wp:posOffset>
                </wp:positionH>
                <wp:positionV relativeFrom="paragraph">
                  <wp:posOffset>2915090</wp:posOffset>
                </wp:positionV>
                <wp:extent cx="3066415" cy="2861310"/>
                <wp:effectExtent l="0" t="0" r="19685" b="0"/>
                <wp:wrapNone/>
                <wp:docPr id="816246258" name="Grupo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66415" cy="2861310"/>
                          <a:chOff x="0" y="0"/>
                          <a:chExt cx="3066475" cy="2861338"/>
                        </a:xfrm>
                      </wpg:grpSpPr>
                      <wpg:grpSp>
                        <wpg:cNvPr id="1131187811" name="Grupo 3"/>
                        <wpg:cNvGrpSpPr/>
                        <wpg:grpSpPr>
                          <a:xfrm>
                            <a:off x="0" y="0"/>
                            <a:ext cx="3010204" cy="244748"/>
                            <a:chOff x="70324" y="1"/>
                            <a:chExt cx="3250263" cy="225445"/>
                          </a:xfrm>
                        </wpg:grpSpPr>
                        <wps:wsp>
                          <wps:cNvPr id="1615104223" name="Rectángulo 11"/>
                          <wps:cNvSpPr/>
                          <wps:spPr>
                            <a:xfrm>
                              <a:off x="70324" y="1"/>
                              <a:ext cx="1025967" cy="22544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6B204C4" w14:textId="02EB07B5" w:rsidR="00D35997" w:rsidRPr="00DA2098" w:rsidRDefault="00EB4D01" w:rsidP="00D35997">
                                <w:pPr>
                                  <w:rPr>
                                    <w:rFonts w:ascii="Candara" w:hAnsi="Candara"/>
                                    <w:b/>
                                    <w:bCs/>
                                    <w:color w:val="000000" w:themeColor="text1"/>
                                    <w:sz w:val="24"/>
                                    <w:szCs w:val="24"/>
                                    <w:lang w:val="es-ES"/>
                                  </w:rPr>
                                </w:pPr>
                                <w:r>
                                  <w:rPr>
                                    <w:rFonts w:ascii="Candara" w:hAnsi="Candara"/>
                                    <w:b/>
                                    <w:bCs/>
                                    <w:color w:val="000000" w:themeColor="text1"/>
                                    <w:sz w:val="24"/>
                                    <w:szCs w:val="24"/>
                                    <w:lang w:val="es-ES"/>
                                  </w:rPr>
                                  <w:t>Nombre</w:t>
                                </w:r>
                                <w:r w:rsidR="008B5C07">
                                  <w:rPr>
                                    <w:rFonts w:ascii="Candara" w:hAnsi="Candara"/>
                                    <w:b/>
                                    <w:bCs/>
                                    <w:color w:val="000000" w:themeColor="text1"/>
                                    <w:sz w:val="24"/>
                                    <w:szCs w:val="24"/>
                                    <w:lang w:val="es-ES"/>
                                  </w:rPr>
                                  <w:t>s: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37326827" name="Rectángulo 11"/>
                          <wps:cNvSpPr/>
                          <wps:spPr>
                            <a:xfrm>
                              <a:off x="974533" y="21741"/>
                              <a:ext cx="2346054" cy="17257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bg2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027515500" name="Grupo 3"/>
                        <wpg:cNvGrpSpPr/>
                        <wpg:grpSpPr>
                          <a:xfrm>
                            <a:off x="0" y="450166"/>
                            <a:ext cx="3009900" cy="309245"/>
                            <a:chOff x="70324" y="0"/>
                            <a:chExt cx="3250263" cy="285399"/>
                          </a:xfrm>
                        </wpg:grpSpPr>
                        <wps:wsp>
                          <wps:cNvPr id="94331110" name="Rectángulo 11"/>
                          <wps:cNvSpPr/>
                          <wps:spPr>
                            <a:xfrm>
                              <a:off x="70324" y="0"/>
                              <a:ext cx="1200096" cy="28539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617C604" w14:textId="17EE7C27" w:rsidR="008B5C07" w:rsidRPr="00DA2098" w:rsidRDefault="008B5C07" w:rsidP="008B5C07">
                                <w:pPr>
                                  <w:rPr>
                                    <w:rFonts w:ascii="Candara" w:hAnsi="Candara"/>
                                    <w:b/>
                                    <w:bCs/>
                                    <w:color w:val="000000" w:themeColor="text1"/>
                                    <w:sz w:val="24"/>
                                    <w:szCs w:val="24"/>
                                    <w:lang w:val="es-ES"/>
                                  </w:rPr>
                                </w:pPr>
                                <w:r>
                                  <w:rPr>
                                    <w:rFonts w:ascii="Candara" w:hAnsi="Candara"/>
                                    <w:b/>
                                    <w:bCs/>
                                    <w:color w:val="000000" w:themeColor="text1"/>
                                    <w:sz w:val="24"/>
                                    <w:szCs w:val="24"/>
                                    <w:lang w:val="es-ES"/>
                                  </w:rPr>
                                  <w:t>Apellidos: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53955144" name="Rectángulo 11"/>
                          <wps:cNvSpPr/>
                          <wps:spPr>
                            <a:xfrm>
                              <a:off x="974533" y="21741"/>
                              <a:ext cx="2346054" cy="17257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bg2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24969814" name="Grupo 3"/>
                        <wpg:cNvGrpSpPr/>
                        <wpg:grpSpPr>
                          <a:xfrm>
                            <a:off x="0" y="773722"/>
                            <a:ext cx="2982070" cy="244748"/>
                            <a:chOff x="70324" y="-77749"/>
                            <a:chExt cx="3219885" cy="225445"/>
                          </a:xfrm>
                        </wpg:grpSpPr>
                        <wps:wsp>
                          <wps:cNvPr id="1955535474" name="Rectángulo 11"/>
                          <wps:cNvSpPr/>
                          <wps:spPr>
                            <a:xfrm>
                              <a:off x="70324" y="-77749"/>
                              <a:ext cx="1025967" cy="22544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656B278" w14:textId="7B3B3907" w:rsidR="008B5C07" w:rsidRPr="00DA2098" w:rsidRDefault="000C3D43" w:rsidP="008B5C07">
                                <w:pPr>
                                  <w:rPr>
                                    <w:rFonts w:ascii="Candara" w:hAnsi="Candara"/>
                                    <w:b/>
                                    <w:bCs/>
                                    <w:color w:val="000000" w:themeColor="text1"/>
                                    <w:sz w:val="24"/>
                                    <w:szCs w:val="24"/>
                                    <w:lang w:val="es-ES"/>
                                  </w:rPr>
                                </w:pPr>
                                <w:r>
                                  <w:rPr>
                                    <w:rFonts w:ascii="Candara" w:hAnsi="Candara"/>
                                    <w:b/>
                                    <w:bCs/>
                                    <w:color w:val="000000" w:themeColor="text1"/>
                                    <w:sz w:val="24"/>
                                    <w:szCs w:val="24"/>
                                    <w:lang w:val="es-ES"/>
                                  </w:rPr>
                                  <w:t>Dirección: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79594149" name="Rectángulo 11"/>
                          <wps:cNvSpPr/>
                          <wps:spPr>
                            <a:xfrm>
                              <a:off x="944155" y="-43051"/>
                              <a:ext cx="2346054" cy="17257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bg2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802075653" name="Grupo 3"/>
                        <wpg:cNvGrpSpPr/>
                        <wpg:grpSpPr>
                          <a:xfrm>
                            <a:off x="0" y="1519310"/>
                            <a:ext cx="3010204" cy="244748"/>
                            <a:chOff x="70324" y="1"/>
                            <a:chExt cx="3250263" cy="225445"/>
                          </a:xfrm>
                        </wpg:grpSpPr>
                        <wps:wsp>
                          <wps:cNvPr id="1543467676" name="Rectángulo 11"/>
                          <wps:cNvSpPr/>
                          <wps:spPr>
                            <a:xfrm>
                              <a:off x="70324" y="1"/>
                              <a:ext cx="1025967" cy="22544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A978D24" w14:textId="6A1BD583" w:rsidR="008B5C07" w:rsidRPr="00DA2098" w:rsidRDefault="00CD7C23" w:rsidP="008B5C07">
                                <w:pPr>
                                  <w:rPr>
                                    <w:rFonts w:ascii="Candara" w:hAnsi="Candara"/>
                                    <w:b/>
                                    <w:bCs/>
                                    <w:color w:val="000000" w:themeColor="text1"/>
                                    <w:sz w:val="24"/>
                                    <w:szCs w:val="24"/>
                                    <w:lang w:val="es-ES"/>
                                  </w:rPr>
                                </w:pPr>
                                <w:r>
                                  <w:rPr>
                                    <w:rFonts w:ascii="Candara" w:hAnsi="Candara"/>
                                    <w:b/>
                                    <w:bCs/>
                                    <w:color w:val="000000" w:themeColor="text1"/>
                                    <w:sz w:val="24"/>
                                    <w:szCs w:val="24"/>
                                    <w:lang w:val="es-ES"/>
                                  </w:rPr>
                                  <w:t>Género</w:t>
                                </w:r>
                                <w:r w:rsidR="008B5C07">
                                  <w:rPr>
                                    <w:rFonts w:ascii="Candara" w:hAnsi="Candara"/>
                                    <w:b/>
                                    <w:bCs/>
                                    <w:color w:val="000000" w:themeColor="text1"/>
                                    <w:sz w:val="24"/>
                                    <w:szCs w:val="24"/>
                                    <w:lang w:val="es-ES"/>
                                  </w:rPr>
                                  <w:t>: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88925919" name="Rectángulo 11"/>
                          <wps:cNvSpPr/>
                          <wps:spPr>
                            <a:xfrm>
                              <a:off x="974533" y="21741"/>
                              <a:ext cx="2346054" cy="17257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bg2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138218435" name="Grupo 3"/>
                        <wpg:cNvGrpSpPr/>
                        <wpg:grpSpPr>
                          <a:xfrm>
                            <a:off x="42203" y="2208627"/>
                            <a:ext cx="3010204" cy="244748"/>
                            <a:chOff x="70324" y="1"/>
                            <a:chExt cx="3250263" cy="225445"/>
                          </a:xfrm>
                        </wpg:grpSpPr>
                        <wps:wsp>
                          <wps:cNvPr id="1845969355" name="Rectángulo 11"/>
                          <wps:cNvSpPr/>
                          <wps:spPr>
                            <a:xfrm>
                              <a:off x="70324" y="1"/>
                              <a:ext cx="1025967" cy="22544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EB86EA6" w14:textId="7F82B8B2" w:rsidR="008B5C07" w:rsidRPr="00DA2098" w:rsidRDefault="00B307DE" w:rsidP="008B5C07">
                                <w:pPr>
                                  <w:rPr>
                                    <w:rFonts w:ascii="Candara" w:hAnsi="Candara"/>
                                    <w:b/>
                                    <w:bCs/>
                                    <w:color w:val="000000" w:themeColor="text1"/>
                                    <w:sz w:val="24"/>
                                    <w:szCs w:val="24"/>
                                    <w:lang w:val="es-ES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Candara" w:hAnsi="Candara"/>
                                    <w:b/>
                                    <w:bCs/>
                                    <w:color w:val="000000" w:themeColor="text1"/>
                                    <w:sz w:val="24"/>
                                    <w:szCs w:val="24"/>
                                    <w:lang w:val="es-ES"/>
                                  </w:rPr>
                                  <w:t>Télefono</w:t>
                                </w:r>
                                <w:proofErr w:type="spellEnd"/>
                                <w:r>
                                  <w:rPr>
                                    <w:rFonts w:ascii="Candara" w:hAnsi="Candara"/>
                                    <w:b/>
                                    <w:bCs/>
                                    <w:color w:val="000000" w:themeColor="text1"/>
                                    <w:sz w:val="24"/>
                                    <w:szCs w:val="24"/>
                                    <w:lang w:val="es-ES"/>
                                  </w:rPr>
                                  <w:t>: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99307678" name="Rectángulo 11"/>
                          <wps:cNvSpPr/>
                          <wps:spPr>
                            <a:xfrm>
                              <a:off x="974533" y="21741"/>
                              <a:ext cx="2346054" cy="17257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bg2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444412482" name="Grupo 3"/>
                        <wpg:cNvGrpSpPr/>
                        <wpg:grpSpPr>
                          <a:xfrm>
                            <a:off x="42203" y="1856935"/>
                            <a:ext cx="3010204" cy="244748"/>
                            <a:chOff x="70324" y="1"/>
                            <a:chExt cx="3250263" cy="225445"/>
                          </a:xfrm>
                        </wpg:grpSpPr>
                        <wps:wsp>
                          <wps:cNvPr id="629648940" name="Rectángulo 11"/>
                          <wps:cNvSpPr/>
                          <wps:spPr>
                            <a:xfrm>
                              <a:off x="70324" y="1"/>
                              <a:ext cx="1025967" cy="22544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11623A2" w14:textId="06302E28" w:rsidR="008B5C07" w:rsidRPr="00DA2098" w:rsidRDefault="00B307DE" w:rsidP="008B5C07">
                                <w:pPr>
                                  <w:rPr>
                                    <w:rFonts w:ascii="Candara" w:hAnsi="Candara"/>
                                    <w:b/>
                                    <w:bCs/>
                                    <w:color w:val="000000" w:themeColor="text1"/>
                                    <w:sz w:val="24"/>
                                    <w:szCs w:val="24"/>
                                    <w:lang w:val="es-ES"/>
                                  </w:rPr>
                                </w:pPr>
                                <w:r>
                                  <w:rPr>
                                    <w:rFonts w:ascii="Candara" w:hAnsi="Candara"/>
                                    <w:b/>
                                    <w:bCs/>
                                    <w:color w:val="000000" w:themeColor="text1"/>
                                    <w:sz w:val="24"/>
                                    <w:szCs w:val="24"/>
                                    <w:lang w:val="es-ES"/>
                                  </w:rPr>
                                  <w:t>Edad: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08587624" name="Rectángulo 11"/>
                          <wps:cNvSpPr/>
                          <wps:spPr>
                            <a:xfrm>
                              <a:off x="974533" y="21741"/>
                              <a:ext cx="2346054" cy="17257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bg2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275153922" name="Grupo 3"/>
                        <wpg:cNvGrpSpPr/>
                        <wpg:grpSpPr>
                          <a:xfrm>
                            <a:off x="56271" y="2616590"/>
                            <a:ext cx="3010204" cy="244748"/>
                            <a:chOff x="70324" y="1"/>
                            <a:chExt cx="3250263" cy="225445"/>
                          </a:xfrm>
                        </wpg:grpSpPr>
                        <wps:wsp>
                          <wps:cNvPr id="1624820145" name="Rectángulo 11"/>
                          <wps:cNvSpPr/>
                          <wps:spPr>
                            <a:xfrm>
                              <a:off x="70324" y="1"/>
                              <a:ext cx="1025967" cy="22544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8EDEA9A" w14:textId="5D891FC2" w:rsidR="00B307DE" w:rsidRPr="00DA2098" w:rsidRDefault="00AA3EB9" w:rsidP="00B307DE">
                                <w:pPr>
                                  <w:rPr>
                                    <w:rFonts w:ascii="Candara" w:hAnsi="Candara"/>
                                    <w:b/>
                                    <w:bCs/>
                                    <w:color w:val="000000" w:themeColor="text1"/>
                                    <w:sz w:val="24"/>
                                    <w:szCs w:val="24"/>
                                    <w:lang w:val="es-ES"/>
                                  </w:rPr>
                                </w:pPr>
                                <w:r>
                                  <w:rPr>
                                    <w:rFonts w:ascii="Candara" w:hAnsi="Candara"/>
                                    <w:b/>
                                    <w:bCs/>
                                    <w:color w:val="000000" w:themeColor="text1"/>
                                    <w:sz w:val="24"/>
                                    <w:szCs w:val="24"/>
                                    <w:lang w:val="es-ES"/>
                                  </w:rPr>
                                  <w:t>Email: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27729722" name="Rectángulo 11"/>
                          <wps:cNvSpPr/>
                          <wps:spPr>
                            <a:xfrm>
                              <a:off x="974533" y="21741"/>
                              <a:ext cx="2346054" cy="17257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bg2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2F5FE9AA" id="Grupo 1" o:spid="_x0000_s1026" style="position:absolute;margin-left:479.65pt;margin-top:229.55pt;width:241.45pt;height:225.3pt;z-index:251658263" coordsize="30664,286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">
                <v:group id="_x0000_s1027" style="position:absolute;width:30102;height:2447" coordorigin="703" coordsize="32502,22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">
                  <v:rect id="Rectángulo 11" o:spid="_x0000_s1028" style="position:absolute;left:703;width:10259;height:22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" filled="f" stroked="f" strokeweight="1pt">
                    <v:textbox>
                      <w:txbxContent>
                        <w:p w14:paraId="06B204C4" w14:textId="02EB07B5" w:rsidR="00D35997" w:rsidRPr="00DA2098" w:rsidRDefault="00EB4D01" w:rsidP="00D35997">
                          <w:pPr>
                            <w:rPr>
                              <w:rFonts w:ascii="Candara" w:hAnsi="Candara"/>
                              <w:b/>
                              <w:bCs/>
                              <w:color w:val="000000" w:themeColor="text1"/>
                              <w:sz w:val="24"/>
                              <w:szCs w:val="24"/>
                              <w:lang w:val="es-ES"/>
                            </w:rPr>
                          </w:pPr>
                          <w:r>
                            <w:rPr>
                              <w:rFonts w:ascii="Candara" w:hAnsi="Candara"/>
                              <w:b/>
                              <w:bCs/>
                              <w:color w:val="000000" w:themeColor="text1"/>
                              <w:sz w:val="24"/>
                              <w:szCs w:val="24"/>
                              <w:lang w:val="es-ES"/>
                            </w:rPr>
                            <w:t>Nombre</w:t>
                          </w:r>
                          <w:r w:rsidR="008B5C07">
                            <w:rPr>
                              <w:rFonts w:ascii="Candara" w:hAnsi="Candara"/>
                              <w:b/>
                              <w:bCs/>
                              <w:color w:val="000000" w:themeColor="text1"/>
                              <w:sz w:val="24"/>
                              <w:szCs w:val="24"/>
                              <w:lang w:val="es-ES"/>
                            </w:rPr>
                            <w:t>s:</w:t>
                          </w:r>
                        </w:p>
                      </w:txbxContent>
                    </v:textbox>
                  </v:rect>
                  <v:rect id="Rectángulo 11" o:spid="_x0000_s1029" style="position:absolute;left:9745;top:217;width:23460;height:17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" filled="f" strokecolor="#aeaaaa [2414]" strokeweight="1pt"/>
                </v:group>
                <v:group id="_x0000_s1030" style="position:absolute;top:4501;width:30099;height:3093" coordorigin="703" coordsize="32502,28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">
                  <v:rect id="Rectángulo 11" o:spid="_x0000_s1031" style="position:absolute;left:703;width:12001;height:28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" filled="f" stroked="f" strokeweight="1pt">
                    <v:textbox>
                      <w:txbxContent>
                        <w:p w14:paraId="1617C604" w14:textId="17EE7C27" w:rsidR="008B5C07" w:rsidRPr="00DA2098" w:rsidRDefault="008B5C07" w:rsidP="008B5C07">
                          <w:pPr>
                            <w:rPr>
                              <w:rFonts w:ascii="Candara" w:hAnsi="Candara"/>
                              <w:b/>
                              <w:bCs/>
                              <w:color w:val="000000" w:themeColor="text1"/>
                              <w:sz w:val="24"/>
                              <w:szCs w:val="24"/>
                              <w:lang w:val="es-ES"/>
                            </w:rPr>
                          </w:pPr>
                          <w:r>
                            <w:rPr>
                              <w:rFonts w:ascii="Candara" w:hAnsi="Candara"/>
                              <w:b/>
                              <w:bCs/>
                              <w:color w:val="000000" w:themeColor="text1"/>
                              <w:sz w:val="24"/>
                              <w:szCs w:val="24"/>
                              <w:lang w:val="es-ES"/>
                            </w:rPr>
                            <w:t>Apellidos:</w:t>
                          </w:r>
                        </w:p>
                      </w:txbxContent>
                    </v:textbox>
                  </v:rect>
                  <v:rect id="Rectángulo 11" o:spid="_x0000_s1032" style="position:absolute;left:9745;top:217;width:23460;height:17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" filled="f" strokecolor="#aeaaaa [2414]" strokeweight="1pt"/>
                </v:group>
                <v:group id="_x0000_s1033" style="position:absolute;top:7737;width:29820;height:2447" coordorigin="703,-777" coordsize="32198,22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">
                  <v:rect id="Rectángulo 11" o:spid="_x0000_s1034" style="position:absolute;left:703;top:-777;width:10259;height:22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" filled="f" stroked="f" strokeweight="1pt">
                    <v:textbox>
                      <w:txbxContent>
                        <w:p w14:paraId="6656B278" w14:textId="7B3B3907" w:rsidR="008B5C07" w:rsidRPr="00DA2098" w:rsidRDefault="000C3D43" w:rsidP="008B5C07">
                          <w:pPr>
                            <w:rPr>
                              <w:rFonts w:ascii="Candara" w:hAnsi="Candara"/>
                              <w:b/>
                              <w:bCs/>
                              <w:color w:val="000000" w:themeColor="text1"/>
                              <w:sz w:val="24"/>
                              <w:szCs w:val="24"/>
                              <w:lang w:val="es-ES"/>
                            </w:rPr>
                          </w:pPr>
                          <w:r>
                            <w:rPr>
                              <w:rFonts w:ascii="Candara" w:hAnsi="Candara"/>
                              <w:b/>
                              <w:bCs/>
                              <w:color w:val="000000" w:themeColor="text1"/>
                              <w:sz w:val="24"/>
                              <w:szCs w:val="24"/>
                              <w:lang w:val="es-ES"/>
                            </w:rPr>
                            <w:t>Dirección:</w:t>
                          </w:r>
                        </w:p>
                      </w:txbxContent>
                    </v:textbox>
                  </v:rect>
                  <v:rect id="Rectángulo 11" o:spid="_x0000_s1035" style="position:absolute;left:9441;top:-430;width:23461;height:17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" filled="f" strokecolor="#aeaaaa [2414]" strokeweight="1pt"/>
                </v:group>
                <v:group id="_x0000_s1036" style="position:absolute;top:15193;width:30102;height:2447" coordorigin="703" coordsize="32502,22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">
                  <v:rect id="Rectángulo 11" o:spid="_x0000_s1037" style="position:absolute;left:703;width:10259;height:22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" filled="f" stroked="f" strokeweight="1pt">
                    <v:textbox>
                      <w:txbxContent>
                        <w:p w14:paraId="0A978D24" w14:textId="6A1BD583" w:rsidR="008B5C07" w:rsidRPr="00DA2098" w:rsidRDefault="00CD7C23" w:rsidP="008B5C07">
                          <w:pPr>
                            <w:rPr>
                              <w:rFonts w:ascii="Candara" w:hAnsi="Candara"/>
                              <w:b/>
                              <w:bCs/>
                              <w:color w:val="000000" w:themeColor="text1"/>
                              <w:sz w:val="24"/>
                              <w:szCs w:val="24"/>
                              <w:lang w:val="es-ES"/>
                            </w:rPr>
                          </w:pPr>
                          <w:r>
                            <w:rPr>
                              <w:rFonts w:ascii="Candara" w:hAnsi="Candara"/>
                              <w:b/>
                              <w:bCs/>
                              <w:color w:val="000000" w:themeColor="text1"/>
                              <w:sz w:val="24"/>
                              <w:szCs w:val="24"/>
                              <w:lang w:val="es-ES"/>
                            </w:rPr>
                            <w:t>Género</w:t>
                          </w:r>
                          <w:r w:rsidR="008B5C07">
                            <w:rPr>
                              <w:rFonts w:ascii="Candara" w:hAnsi="Candara"/>
                              <w:b/>
                              <w:bCs/>
                              <w:color w:val="000000" w:themeColor="text1"/>
                              <w:sz w:val="24"/>
                              <w:szCs w:val="24"/>
                              <w:lang w:val="es-ES"/>
                            </w:rPr>
                            <w:t>:</w:t>
                          </w:r>
                        </w:p>
                      </w:txbxContent>
                    </v:textbox>
                  </v:rect>
                  <v:rect id="Rectángulo 11" o:spid="_x0000_s1038" style="position:absolute;left:9745;top:217;width:23460;height:17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" filled="f" strokecolor="#aeaaaa [2414]" strokeweight="1pt"/>
                </v:group>
                <v:group id="_x0000_s1039" style="position:absolute;left:422;top:22086;width:30102;height:2447" coordorigin="703" coordsize="32502,22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">
                  <v:rect id="Rectángulo 11" o:spid="_x0000_s1040" style="position:absolute;left:703;width:10259;height:22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" filled="f" stroked="f" strokeweight="1pt">
                    <v:textbox>
                      <w:txbxContent>
                        <w:p w14:paraId="7EB86EA6" w14:textId="7F82B8B2" w:rsidR="008B5C07" w:rsidRPr="00DA2098" w:rsidRDefault="00B307DE" w:rsidP="008B5C07">
                          <w:pPr>
                            <w:rPr>
                              <w:rFonts w:ascii="Candara" w:hAnsi="Candara"/>
                              <w:b/>
                              <w:bCs/>
                              <w:color w:val="000000" w:themeColor="text1"/>
                              <w:sz w:val="24"/>
                              <w:szCs w:val="24"/>
                              <w:lang w:val="es-ES"/>
                            </w:rPr>
                          </w:pPr>
                          <w:proofErr w:type="spellStart"/>
                          <w:r>
                            <w:rPr>
                              <w:rFonts w:ascii="Candara" w:hAnsi="Candara"/>
                              <w:b/>
                              <w:bCs/>
                              <w:color w:val="000000" w:themeColor="text1"/>
                              <w:sz w:val="24"/>
                              <w:szCs w:val="24"/>
                              <w:lang w:val="es-ES"/>
                            </w:rPr>
                            <w:t>Télefono</w:t>
                          </w:r>
                          <w:proofErr w:type="spellEnd"/>
                          <w:r>
                            <w:rPr>
                              <w:rFonts w:ascii="Candara" w:hAnsi="Candara"/>
                              <w:b/>
                              <w:bCs/>
                              <w:color w:val="000000" w:themeColor="text1"/>
                              <w:sz w:val="24"/>
                              <w:szCs w:val="24"/>
                              <w:lang w:val="es-ES"/>
                            </w:rPr>
                            <w:t>:</w:t>
                          </w:r>
                        </w:p>
                      </w:txbxContent>
                    </v:textbox>
                  </v:rect>
                  <v:rect id="Rectángulo 11" o:spid="_x0000_s1041" style="position:absolute;left:9745;top:217;width:23460;height:17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" filled="f" strokecolor="#aeaaaa [2414]" strokeweight="1pt"/>
                </v:group>
                <v:group id="_x0000_s1042" style="position:absolute;left:422;top:18569;width:30102;height:2447" coordorigin="703" coordsize="32502,22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">
                  <v:rect id="Rectángulo 11" o:spid="_x0000_s1043" style="position:absolute;left:703;width:10259;height:22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" filled="f" stroked="f" strokeweight="1pt">
                    <v:textbox>
                      <w:txbxContent>
                        <w:p w14:paraId="511623A2" w14:textId="06302E28" w:rsidR="008B5C07" w:rsidRPr="00DA2098" w:rsidRDefault="00B307DE" w:rsidP="008B5C07">
                          <w:pPr>
                            <w:rPr>
                              <w:rFonts w:ascii="Candara" w:hAnsi="Candara"/>
                              <w:b/>
                              <w:bCs/>
                              <w:color w:val="000000" w:themeColor="text1"/>
                              <w:sz w:val="24"/>
                              <w:szCs w:val="24"/>
                              <w:lang w:val="es-ES"/>
                            </w:rPr>
                          </w:pPr>
                          <w:r>
                            <w:rPr>
                              <w:rFonts w:ascii="Candara" w:hAnsi="Candara"/>
                              <w:b/>
                              <w:bCs/>
                              <w:color w:val="000000" w:themeColor="text1"/>
                              <w:sz w:val="24"/>
                              <w:szCs w:val="24"/>
                              <w:lang w:val="es-ES"/>
                            </w:rPr>
                            <w:t>Edad:</w:t>
                          </w:r>
                        </w:p>
                      </w:txbxContent>
                    </v:textbox>
                  </v:rect>
                  <v:rect id="Rectángulo 11" o:spid="_x0000_s1044" style="position:absolute;left:9745;top:217;width:23460;height:17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" filled="f" strokecolor="#aeaaaa [2414]" strokeweight="1pt"/>
                </v:group>
                <v:group id="_x0000_s1045" style="position:absolute;left:562;top:26165;width:30102;height:2448" coordorigin="703" coordsize="32502,22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">
                  <v:rect id="Rectángulo 11" o:spid="_x0000_s1046" style="position:absolute;left:703;width:10259;height:22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" filled="f" stroked="f" strokeweight="1pt">
                    <v:textbox>
                      <w:txbxContent>
                        <w:p w14:paraId="58EDEA9A" w14:textId="5D891FC2" w:rsidR="00B307DE" w:rsidRPr="00DA2098" w:rsidRDefault="00AA3EB9" w:rsidP="00B307DE">
                          <w:pPr>
                            <w:rPr>
                              <w:rFonts w:ascii="Candara" w:hAnsi="Candara"/>
                              <w:b/>
                              <w:bCs/>
                              <w:color w:val="000000" w:themeColor="text1"/>
                              <w:sz w:val="24"/>
                              <w:szCs w:val="24"/>
                              <w:lang w:val="es-ES"/>
                            </w:rPr>
                          </w:pPr>
                          <w:r>
                            <w:rPr>
                              <w:rFonts w:ascii="Candara" w:hAnsi="Candara"/>
                              <w:b/>
                              <w:bCs/>
                              <w:color w:val="000000" w:themeColor="text1"/>
                              <w:sz w:val="24"/>
                              <w:szCs w:val="24"/>
                              <w:lang w:val="es-ES"/>
                            </w:rPr>
                            <w:t>Email:</w:t>
                          </w:r>
                        </w:p>
                      </w:txbxContent>
                    </v:textbox>
                  </v:rect>
                  <v:rect id="Rectángulo 11" o:spid="_x0000_s1047" style="position:absolute;left:9745;top:217;width:23460;height:17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" filled="f" strokecolor="#aeaaaa [2414]" strokeweight="1pt"/>
                </v:group>
              </v:group>
            </w:pict>
          </mc:Fallback>
        </mc:AlternateContent>
      </w:r>
      <w:r w:rsidR="003A0301">
        <w:rPr>
          <w:noProof/>
        </w:rPr>
        <mc:AlternateContent>
          <mc:Choice Requires="wpg">
            <w:drawing>
              <wp:anchor distT="0" distB="0" distL="114300" distR="114300" simplePos="0" relativeHeight="251657235" behindDoc="0" locked="0" layoutInCell="1" allowOverlap="1" wp14:anchorId="52CAB817" wp14:editId="5F7A42FC">
                <wp:simplePos x="0" y="0"/>
                <wp:positionH relativeFrom="page">
                  <wp:posOffset>6987638</wp:posOffset>
                </wp:positionH>
                <wp:positionV relativeFrom="paragraph">
                  <wp:posOffset>4047959</wp:posOffset>
                </wp:positionV>
                <wp:extent cx="3010204" cy="244748"/>
                <wp:effectExtent l="0" t="0" r="19050" b="3175"/>
                <wp:wrapNone/>
                <wp:docPr id="661804573" name="Grupo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10204" cy="244748"/>
                          <a:chOff x="70324" y="1"/>
                          <a:chExt cx="3250263" cy="225445"/>
                        </a:xfrm>
                      </wpg:grpSpPr>
                      <wps:wsp>
                        <wps:cNvPr id="1078764307" name="Rectángulo 11"/>
                        <wps:cNvSpPr/>
                        <wps:spPr>
                          <a:xfrm>
                            <a:off x="70324" y="1"/>
                            <a:ext cx="1025967" cy="225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E934083" w14:textId="442AF179" w:rsidR="008B5C07" w:rsidRPr="00DA2098" w:rsidRDefault="00DC693C" w:rsidP="008B5C07">
                              <w:pPr>
                                <w:rPr>
                                  <w:rFonts w:ascii="Candara" w:hAnsi="Candara"/>
                                  <w:b/>
                                  <w:bCs/>
                                  <w:color w:val="000000" w:themeColor="text1"/>
                                  <w:sz w:val="24"/>
                                  <w:szCs w:val="24"/>
                                  <w:lang w:val="es-ES"/>
                                </w:rPr>
                              </w:pPr>
                              <w:proofErr w:type="gramStart"/>
                              <w:r>
                                <w:rPr>
                                  <w:rFonts w:ascii="Candara" w:hAnsi="Candara"/>
                                  <w:b/>
                                  <w:bCs/>
                                  <w:color w:val="000000" w:themeColor="text1"/>
                                  <w:sz w:val="24"/>
                                  <w:szCs w:val="24"/>
                                  <w:lang w:val="es-ES"/>
                                </w:rPr>
                                <w:t>Cédula :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6548563" name="Rectángulo 11"/>
                        <wps:cNvSpPr/>
                        <wps:spPr>
                          <a:xfrm>
                            <a:off x="974533" y="21741"/>
                            <a:ext cx="2346054" cy="172579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bg2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2CAB817" id="Grupo 3" o:spid="_x0000_s1048" style="position:absolute;margin-left:550.2pt;margin-top:318.75pt;width:237pt;height:19.25pt;z-index:251657235;mso-position-horizontal-relative:page;mso-width-relative:margin;mso-height-relative:margin" coordorigin="703" coordsize="32502,22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">
                <v:rect id="Rectángulo 11" o:spid="_x0000_s1049" style="position:absolute;left:703;width:10259;height:22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" filled="f" stroked="f" strokeweight="1pt">
                  <v:textbox>
                    <w:txbxContent>
                      <w:p w14:paraId="0E934083" w14:textId="442AF179" w:rsidR="008B5C07" w:rsidRPr="00DA2098" w:rsidRDefault="00DC693C" w:rsidP="008B5C07">
                        <w:pPr>
                          <w:rPr>
                            <w:rFonts w:ascii="Candara" w:hAnsi="Candara"/>
                            <w:b/>
                            <w:bCs/>
                            <w:color w:val="000000" w:themeColor="text1"/>
                            <w:sz w:val="24"/>
                            <w:szCs w:val="24"/>
                            <w:lang w:val="es-ES"/>
                          </w:rPr>
                        </w:pPr>
                        <w:proofErr w:type="gramStart"/>
                        <w:r>
                          <w:rPr>
                            <w:rFonts w:ascii="Candara" w:hAnsi="Candara"/>
                            <w:b/>
                            <w:bCs/>
                            <w:color w:val="000000" w:themeColor="text1"/>
                            <w:sz w:val="24"/>
                            <w:szCs w:val="24"/>
                            <w:lang w:val="es-ES"/>
                          </w:rPr>
                          <w:t>Cédula :</w:t>
                        </w:r>
                        <w:proofErr w:type="gramEnd"/>
                      </w:p>
                    </w:txbxContent>
                  </v:textbox>
                </v:rect>
                <v:rect id="Rectángulo 11" o:spid="_x0000_s1050" style="position:absolute;left:9745;top:217;width:23460;height:17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" filled="f" strokecolor="#aeaaaa [2414]" strokeweight="1pt"/>
                <w10:wrap anchorx="page"/>
              </v:group>
            </w:pict>
          </mc:Fallback>
        </mc:AlternateContent>
      </w:r>
      <w:r w:rsidR="007B2AEC">
        <w:rPr>
          <w:noProof/>
        </w:rPr>
        <mc:AlternateContent>
          <mc:Choice Requires="wps">
            <w:drawing>
              <wp:anchor distT="0" distB="0" distL="114300" distR="114300" simplePos="0" relativeHeight="251657223" behindDoc="0" locked="0" layoutInCell="1" allowOverlap="1" wp14:anchorId="3146D016" wp14:editId="7191E9A5">
                <wp:simplePos x="0" y="0"/>
                <wp:positionH relativeFrom="column">
                  <wp:posOffset>7301670</wp:posOffset>
                </wp:positionH>
                <wp:positionV relativeFrom="paragraph">
                  <wp:posOffset>678083</wp:posOffset>
                </wp:positionV>
                <wp:extent cx="872197" cy="815926"/>
                <wp:effectExtent l="0" t="0" r="23495" b="22860"/>
                <wp:wrapNone/>
                <wp:docPr id="1075210215" name="E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2197" cy="815926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9A2A481" id="Elipse 3" o:spid="_x0000_s1026" style="position:absolute;margin-left:574.95pt;margin-top:53.4pt;width:68.7pt;height:64.25pt;z-index:25165722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" fillcolor="#bfbfbf [2412]" strokecolor="#cfcdcd [2894]" strokeweight="1pt">
                <v:stroke joinstyle="miter"/>
              </v:oval>
            </w:pict>
          </mc:Fallback>
        </mc:AlternateContent>
      </w:r>
      <w:r w:rsidR="007B2AEC">
        <w:rPr>
          <w:noProof/>
        </w:rPr>
        <mc:AlternateContent>
          <mc:Choice Requires="wps">
            <w:drawing>
              <wp:anchor distT="0" distB="0" distL="114300" distR="114300" simplePos="0" relativeHeight="251657224" behindDoc="0" locked="0" layoutInCell="1" allowOverlap="1" wp14:anchorId="0A9A3754" wp14:editId="49C1552D">
                <wp:simplePos x="0" y="0"/>
                <wp:positionH relativeFrom="column">
                  <wp:posOffset>7193280</wp:posOffset>
                </wp:positionH>
                <wp:positionV relativeFrom="paragraph">
                  <wp:posOffset>1577975</wp:posOffset>
                </wp:positionV>
                <wp:extent cx="1190772" cy="984738"/>
                <wp:effectExtent l="19050" t="0" r="47625" b="25400"/>
                <wp:wrapNone/>
                <wp:docPr id="569870476" name="Trapeci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772" cy="984738"/>
                        </a:xfrm>
                        <a:prstGeom prst="trapezoid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E83B6C" id="Trapecio 4" o:spid="_x0000_s1026" style="position:absolute;margin-left:566.4pt;margin-top:124.25pt;width:93.75pt;height:77.55pt;z-index:251657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190772,9847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" path="m,984738l246185,,944588,r246184,984738l,984738xe" fillcolor="#bfbfbf [2412]" strokecolor="#cfcdcd [2894]" strokeweight="1pt">
                <v:stroke joinstyle="miter"/>
                <v:path arrowok="t" o:connecttype="custom" o:connectlocs="0,984738;246185,0;944588,0;1190772,984738;0,984738" o:connectangles="0,0,0,0,0"/>
              </v:shape>
            </w:pict>
          </mc:Fallback>
        </mc:AlternateContent>
      </w:r>
      <w:del w:id="0" w:author="Microsoft Word" w:date="2025-01-24T11:12:00Z" w16du:dateUtc="2025-01-24T16:12:00Z">
        <w:r w:rsidR="00CD7C23">
          <w:rPr>
            <w:noProof/>
          </w:rPr>
          <mc:AlternateContent>
            <mc:Choice Requires="wpg">
              <w:drawing>
                <wp:anchor distT="0" distB="0" distL="114300" distR="114300" simplePos="0" relativeHeight="251657236" behindDoc="0" locked="0" layoutInCell="1" allowOverlap="1" wp14:anchorId="1DC87467" wp14:editId="51D87A8A">
                  <wp:simplePos x="0" y="0"/>
                  <wp:positionH relativeFrom="page">
                    <wp:posOffset>7086405</wp:posOffset>
                  </wp:positionH>
                  <wp:positionV relativeFrom="paragraph">
                    <wp:posOffset>3756171</wp:posOffset>
                  </wp:positionV>
                  <wp:extent cx="3010204" cy="244748"/>
                  <wp:effectExtent l="0" t="0" r="19050" b="3175"/>
                  <wp:wrapNone/>
                  <wp:docPr id="692366873" name="Grupo 3"/>
                  <wp:cNvGraphicFramePr/>
                  <a:graphic xmlns:a="http://schemas.openxmlformats.org/drawingml/2006/main">
                    <a:graphicData uri="http://schemas.microsoft.com/office/word/2010/wordprocessingGroup">
                      <wpg:wgp>
                        <wpg:cNvGrpSpPr/>
                        <wpg:grpSpPr>
                          <a:xfrm>
                            <a:off x="0" y="0"/>
                            <a:ext cx="3010204" cy="244748"/>
                            <a:chOff x="70324" y="1"/>
                            <a:chExt cx="3250263" cy="225445"/>
                          </a:xfrm>
                        </wpg:grpSpPr>
                        <wps:wsp>
                          <wps:cNvPr id="2081635430" name="Rectángulo 11"/>
                          <wps:cNvSpPr/>
                          <wps:spPr>
                            <a:xfrm>
                              <a:off x="70324" y="1"/>
                              <a:ext cx="1025967" cy="22544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21E882E" w14:textId="77777777" w:rsidR="008B5C07" w:rsidRPr="00DA2098" w:rsidRDefault="00B307DE" w:rsidP="008B5C07">
                                <w:pPr>
                                  <w:rPr>
                                    <w:rFonts w:ascii="Candara" w:hAnsi="Candara"/>
                                    <w:b/>
                                    <w:bCs/>
                                    <w:color w:val="000000" w:themeColor="text1"/>
                                    <w:sz w:val="24"/>
                                    <w:szCs w:val="24"/>
                                    <w:lang w:val="es-ES"/>
                                  </w:rPr>
                                </w:pPr>
                                <w:r>
                                  <w:rPr>
                                    <w:rFonts w:ascii="Candara" w:hAnsi="Candara"/>
                                    <w:b/>
                                    <w:bCs/>
                                    <w:color w:val="000000" w:themeColor="text1"/>
                                    <w:sz w:val="24"/>
                                    <w:szCs w:val="24"/>
                                    <w:lang w:val="es-ES"/>
                                  </w:rPr>
                                  <w:t>Edad: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88548444" name="Rectángulo 11"/>
                          <wps:cNvSpPr/>
                          <wps:spPr>
                            <a:xfrm>
                              <a:off x="974533" y="21741"/>
                              <a:ext cx="2346054" cy="17257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bg2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group w14:anchorId="1DC87467" id="_x0000_s1051" style="position:absolute;margin-left:558pt;margin-top:295.75pt;width:237pt;height:19.25pt;z-index:251657236;mso-position-horizontal-relative:page;mso-width-relative:margin;mso-height-relative:margin" coordorigin="703" coordsize="32502,22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">
                  <v:rect id="Rectángulo 11" o:spid="_x0000_s1052" style="position:absolute;left:703;width:10259;height:22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" filled="f" stroked="f" strokeweight="1pt">
                    <v:textbox>
                      <w:txbxContent>
                        <w:p w14:paraId="421E882E" w14:textId="77777777" w:rsidR="008B5C07" w:rsidRPr="00DA2098" w:rsidRDefault="00B307DE" w:rsidP="008B5C07">
                          <w:pPr>
                            <w:rPr>
                              <w:rFonts w:ascii="Candara" w:hAnsi="Candara"/>
                              <w:b/>
                              <w:bCs/>
                              <w:color w:val="000000" w:themeColor="text1"/>
                              <w:sz w:val="24"/>
                              <w:szCs w:val="24"/>
                              <w:lang w:val="es-ES"/>
                            </w:rPr>
                          </w:pPr>
                          <w:r>
                            <w:rPr>
                              <w:rFonts w:ascii="Candara" w:hAnsi="Candara"/>
                              <w:b/>
                              <w:bCs/>
                              <w:color w:val="000000" w:themeColor="text1"/>
                              <w:sz w:val="24"/>
                              <w:szCs w:val="24"/>
                              <w:lang w:val="es-ES"/>
                            </w:rPr>
                            <w:t>Edad:</w:t>
                          </w:r>
                        </w:p>
                      </w:txbxContent>
                    </v:textbox>
                  </v:rect>
                  <v:rect id="Rectángulo 11" o:spid="_x0000_s1053" style="position:absolute;left:9745;top:217;width:23460;height:17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" filled="f" strokecolor="#aeaaaa [2414]" strokeweight="1pt"/>
                  <w10:wrap anchorx="page"/>
                </v:group>
              </w:pict>
            </mc:Fallback>
          </mc:AlternateContent>
        </w:r>
      </w:del>
      <w:r w:rsidR="007A01AB">
        <w:rPr>
          <w:noProof/>
        </w:rPr>
        <mc:AlternateContent>
          <mc:Choice Requires="wpg">
            <w:drawing>
              <wp:anchor distT="0" distB="0" distL="114300" distR="114300" simplePos="0" relativeHeight="251657229" behindDoc="0" locked="0" layoutInCell="1" allowOverlap="1" wp14:anchorId="663E71B7" wp14:editId="23ED7C31">
                <wp:simplePos x="0" y="0"/>
                <wp:positionH relativeFrom="column">
                  <wp:posOffset>-576580</wp:posOffset>
                </wp:positionH>
                <wp:positionV relativeFrom="paragraph">
                  <wp:posOffset>3604260</wp:posOffset>
                </wp:positionV>
                <wp:extent cx="2995930" cy="2067560"/>
                <wp:effectExtent l="0" t="0" r="13970" b="27940"/>
                <wp:wrapNone/>
                <wp:docPr id="1057928628" name="Grupo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95930" cy="2067560"/>
                          <a:chOff x="0" y="0"/>
                          <a:chExt cx="2996419" cy="2067560"/>
                        </a:xfrm>
                      </wpg:grpSpPr>
                      <wps:wsp>
                        <wps:cNvPr id="1149673853" name="Rectángulo 8"/>
                        <wps:cNvSpPr/>
                        <wps:spPr>
                          <a:xfrm>
                            <a:off x="14068" y="0"/>
                            <a:ext cx="2982351" cy="206756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761109499" name="Grupo 3"/>
                        <wpg:cNvGrpSpPr/>
                        <wpg:grpSpPr>
                          <a:xfrm>
                            <a:off x="0" y="464234"/>
                            <a:ext cx="2828290" cy="572770"/>
                            <a:chOff x="29196" y="0"/>
                            <a:chExt cx="2617061" cy="486300"/>
                          </a:xfrm>
                        </wpg:grpSpPr>
                        <wps:wsp>
                          <wps:cNvPr id="2024725662" name="Rectángulo 11"/>
                          <wps:cNvSpPr/>
                          <wps:spPr>
                            <a:xfrm>
                              <a:off x="70303" y="0"/>
                              <a:ext cx="1482923" cy="23879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DCE0F09" w14:textId="77777777" w:rsidR="0066585E" w:rsidRPr="00DA2098" w:rsidRDefault="0066585E" w:rsidP="0066585E">
                                <w:pPr>
                                  <w:rPr>
                                    <w:rFonts w:ascii="Candara" w:hAnsi="Candara"/>
                                    <w:b/>
                                    <w:bCs/>
                                    <w:color w:val="000000" w:themeColor="text1"/>
                                    <w:sz w:val="24"/>
                                    <w:szCs w:val="24"/>
                                    <w:lang w:val="es-ES"/>
                                  </w:rPr>
                                </w:pPr>
                                <w:r>
                                  <w:rPr>
                                    <w:rFonts w:ascii="Candara" w:hAnsi="Candara"/>
                                    <w:b/>
                                    <w:bCs/>
                                    <w:color w:val="000000" w:themeColor="text1"/>
                                    <w:sz w:val="24"/>
                                    <w:szCs w:val="24"/>
                                    <w:lang w:val="es-ES"/>
                                  </w:rPr>
                                  <w:t>Cargo solicitado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800855721" name="Grupo 2"/>
                          <wpg:cNvGrpSpPr/>
                          <wpg:grpSpPr>
                            <a:xfrm>
                              <a:off x="29196" y="59697"/>
                              <a:ext cx="2617061" cy="426603"/>
                              <a:chOff x="29196" y="-221657"/>
                              <a:chExt cx="2617061" cy="426603"/>
                            </a:xfrm>
                          </wpg:grpSpPr>
                          <wps:wsp>
                            <wps:cNvPr id="272962211" name="Rectángulo 11"/>
                            <wps:cNvSpPr/>
                            <wps:spPr>
                              <a:xfrm>
                                <a:off x="29196" y="-90476"/>
                                <a:ext cx="1301589" cy="29542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5239FBD" w14:textId="77777777" w:rsidR="0066585E" w:rsidRPr="00DA2098" w:rsidRDefault="0066585E" w:rsidP="0066585E">
                                  <w:pPr>
                                    <w:jc w:val="center"/>
                                    <w:rPr>
                                      <w:rFonts w:ascii="Candara" w:hAnsi="Candara"/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  <w:lang w:val="es-ES"/>
                                    </w:rPr>
                                  </w:pPr>
                                  <w:r>
                                    <w:rPr>
                                      <w:rFonts w:ascii="Candara" w:hAnsi="Candara"/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  <w:lang w:val="es-ES"/>
                                    </w:rPr>
                                    <w:t>Tipo de contrato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88807747" name="Rectángulo 11"/>
                            <wps:cNvSpPr/>
                            <wps:spPr>
                              <a:xfrm>
                                <a:off x="1292695" y="-221657"/>
                                <a:ext cx="1353562" cy="14319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bg2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71861680" name="Rectángulo 11"/>
                            <wps:cNvSpPr/>
                            <wps:spPr>
                              <a:xfrm>
                                <a:off x="1292757" y="-27580"/>
                                <a:ext cx="1288231" cy="1402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bg2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1722289904" name="Grupo 3"/>
                        <wpg:cNvGrpSpPr/>
                        <wpg:grpSpPr>
                          <a:xfrm>
                            <a:off x="0" y="928467"/>
                            <a:ext cx="2828616" cy="582374"/>
                            <a:chOff x="30372" y="-65126"/>
                            <a:chExt cx="3054011" cy="536572"/>
                          </a:xfrm>
                        </wpg:grpSpPr>
                        <wps:wsp>
                          <wps:cNvPr id="1576213082" name="Rectángulo 11"/>
                          <wps:cNvSpPr/>
                          <wps:spPr>
                            <a:xfrm>
                              <a:off x="123907" y="-65126"/>
                              <a:ext cx="1089145" cy="2460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2B3FCD5" w14:textId="77777777" w:rsidR="0066585E" w:rsidRPr="00DA2098" w:rsidRDefault="0066585E" w:rsidP="0066585E">
                                <w:pPr>
                                  <w:rPr>
                                    <w:rFonts w:ascii="Candara" w:hAnsi="Candara"/>
                                    <w:b/>
                                    <w:bCs/>
                                    <w:color w:val="000000" w:themeColor="text1"/>
                                    <w:sz w:val="24"/>
                                    <w:szCs w:val="24"/>
                                    <w:lang w:val="es-ES"/>
                                  </w:rPr>
                                </w:pPr>
                                <w:r>
                                  <w:rPr>
                                    <w:rFonts w:ascii="Candara" w:hAnsi="Candara"/>
                                    <w:b/>
                                    <w:bCs/>
                                    <w:color w:val="000000" w:themeColor="text1"/>
                                    <w:sz w:val="24"/>
                                    <w:szCs w:val="24"/>
                                    <w:lang w:val="es-ES"/>
                                  </w:rPr>
                                  <w:t>Cantón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710697389" name="Grupo 2"/>
                          <wpg:cNvGrpSpPr/>
                          <wpg:grpSpPr>
                            <a:xfrm>
                              <a:off x="30372" y="-29970"/>
                              <a:ext cx="3054011" cy="501416"/>
                              <a:chOff x="30372" y="-311324"/>
                              <a:chExt cx="3054011" cy="501416"/>
                            </a:xfrm>
                          </wpg:grpSpPr>
                          <wps:wsp>
                            <wps:cNvPr id="913113762" name="Rectángulo 11"/>
                            <wps:cNvSpPr/>
                            <wps:spPr>
                              <a:xfrm>
                                <a:off x="30372" y="-105330"/>
                                <a:ext cx="1041009" cy="29542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DF77C39" w14:textId="77777777" w:rsidR="0066585E" w:rsidRPr="00DA2098" w:rsidRDefault="0066585E" w:rsidP="0066585E">
                                  <w:pPr>
                                    <w:jc w:val="center"/>
                                    <w:rPr>
                                      <w:rFonts w:ascii="Candara" w:hAnsi="Candara"/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  <w:lang w:val="es-ES"/>
                                    </w:rPr>
                                  </w:pPr>
                                  <w:r>
                                    <w:rPr>
                                      <w:rFonts w:ascii="Candara" w:hAnsi="Candara"/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  <w:lang w:val="es-ES"/>
                                    </w:rPr>
                                    <w:t>Parroquia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07553666" name="Rectángulo 11"/>
                            <wps:cNvSpPr/>
                            <wps:spPr>
                              <a:xfrm>
                                <a:off x="1523116" y="-311324"/>
                                <a:ext cx="1561265" cy="17211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bg2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11105401" name="Rectángulo 11"/>
                            <wps:cNvSpPr/>
                            <wps:spPr>
                              <a:xfrm>
                                <a:off x="1498716" y="-74224"/>
                                <a:ext cx="1585667" cy="18654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bg2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s:wsp>
                        <wps:cNvPr id="1567328098" name="Rectángulo 1"/>
                        <wps:cNvSpPr>
                          <a:spLocks/>
                        </wps:cNvSpPr>
                        <wps:spPr>
                          <a:xfrm>
                            <a:off x="225083" y="154744"/>
                            <a:ext cx="2574095" cy="253219"/>
                          </a:xfrm>
                          <a:prstGeom prst="rect">
                            <a:avLst/>
                          </a:prstGeom>
                          <a:solidFill>
                            <a:srgbClr val="92D050"/>
                          </a:solidFill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A6598DC" w14:textId="77777777" w:rsidR="0066585E" w:rsidRPr="00205053" w:rsidRDefault="0066585E" w:rsidP="0066585E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Oferta Laboral</w:t>
                              </w:r>
                            </w:p>
                            <w:p w14:paraId="46A5F707" w14:textId="77777777" w:rsidR="0066585E" w:rsidRDefault="0066585E" w:rsidP="0066585E">
                              <w:pPr>
                                <w:jc w:val="center"/>
                              </w:pPr>
                              <w:r>
                                <w:t>Mi oferta laboral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9740856" name="Rectángulo 1"/>
                        <wps:cNvSpPr>
                          <a:spLocks/>
                        </wps:cNvSpPr>
                        <wps:spPr>
                          <a:xfrm>
                            <a:off x="355148" y="1702190"/>
                            <a:ext cx="1027427" cy="281354"/>
                          </a:xfrm>
                          <a:prstGeom prst="rect">
                            <a:avLst/>
                          </a:prstGeom>
                          <a:solidFill>
                            <a:srgbClr val="F6F97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802AFD7" w14:textId="77777777" w:rsidR="0066585E" w:rsidRPr="00C22AB6" w:rsidRDefault="0066585E" w:rsidP="0066585E">
                              <w:pPr>
                                <w:jc w:val="center"/>
                                <w:rPr>
                                  <w:color w:val="000000" w:themeColor="text1"/>
                                  <w:lang w:val="es-ES"/>
                                </w:rPr>
                              </w:pPr>
                              <w:r w:rsidRPr="00C22AB6">
                                <w:rPr>
                                  <w:color w:val="000000" w:themeColor="text1"/>
                                  <w:lang w:val="es-ES"/>
                                </w:rPr>
                                <w:t>Ver más…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663E71B7" id="Grupo 9" o:spid="_x0000_s1054" style="position:absolute;margin-left:-45.4pt;margin-top:283.8pt;width:235.9pt;height:162.8pt;z-index:251657229;mso-width-relative:margin" coordsize="29964,206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">
                <v:rect id="Rectángulo 8" o:spid="_x0000_s1055" style="position:absolute;left:140;width:29824;height:206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" fillcolor="white [3212]" strokecolor="#d8d8d8 [2732]" strokeweight="1pt"/>
                <v:group id="_x0000_s1056" style="position:absolute;top:4642;width:28282;height:5728" coordorigin="291" coordsize="26170,48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">
                  <v:rect id="Rectángulo 11" o:spid="_x0000_s1057" style="position:absolute;left:703;width:14829;height:23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" filled="f" stroked="f" strokeweight="1pt">
                    <v:textbox>
                      <w:txbxContent>
                        <w:p w14:paraId="4DCE0F09" w14:textId="77777777" w:rsidR="0066585E" w:rsidRPr="00DA2098" w:rsidRDefault="0066585E" w:rsidP="0066585E">
                          <w:pPr>
                            <w:rPr>
                              <w:rFonts w:ascii="Candara" w:hAnsi="Candara"/>
                              <w:b/>
                              <w:bCs/>
                              <w:color w:val="000000" w:themeColor="text1"/>
                              <w:sz w:val="24"/>
                              <w:szCs w:val="24"/>
                              <w:lang w:val="es-ES"/>
                            </w:rPr>
                          </w:pPr>
                          <w:r>
                            <w:rPr>
                              <w:rFonts w:ascii="Candara" w:hAnsi="Candara"/>
                              <w:b/>
                              <w:bCs/>
                              <w:color w:val="000000" w:themeColor="text1"/>
                              <w:sz w:val="24"/>
                              <w:szCs w:val="24"/>
                              <w:lang w:val="es-ES"/>
                            </w:rPr>
                            <w:t>Cargo solicitado</w:t>
                          </w:r>
                        </w:p>
                      </w:txbxContent>
                    </v:textbox>
                  </v:rect>
                  <v:group id="Grupo 2" o:spid="_x0000_s1058" style="position:absolute;left:291;top:596;width:26171;height:4267" coordorigin="291,-2216" coordsize="26170,42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">
                    <v:rect id="Rectángulo 11" o:spid="_x0000_s1059" style="position:absolute;left:291;top:-904;width:13016;height:2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" filled="f" stroked="f" strokeweight="1pt">
                      <v:textbox>
                        <w:txbxContent>
                          <w:p w14:paraId="75239FBD" w14:textId="77777777" w:rsidR="0066585E" w:rsidRPr="00DA2098" w:rsidRDefault="0066585E" w:rsidP="0066585E">
                            <w:pPr>
                              <w:jc w:val="center"/>
                              <w:rPr>
                                <w:rFonts w:ascii="Candara" w:hAnsi="Candar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s-ES"/>
                              </w:rPr>
                            </w:pPr>
                            <w:r>
                              <w:rPr>
                                <w:rFonts w:ascii="Candara" w:hAnsi="Candar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s-ES"/>
                              </w:rPr>
                              <w:t>Tipo de contrato</w:t>
                            </w:r>
                          </w:p>
                        </w:txbxContent>
                      </v:textbox>
                    </v:rect>
                    <v:rect id="Rectángulo 11" o:spid="_x0000_s1060" style="position:absolute;left:12926;top:-2216;width:13536;height:14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" filled="f" strokecolor="#aeaaaa [2414]" strokeweight="1pt"/>
                    <v:rect id="Rectángulo 11" o:spid="_x0000_s1061" style="position:absolute;left:12927;top:-275;width:12882;height:14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" filled="f" strokecolor="#aeaaaa [2414]" strokeweight="1pt"/>
                  </v:group>
                </v:group>
                <v:group id="_x0000_s1062" style="position:absolute;top:9284;width:28286;height:5824" coordorigin="303,-651" coordsize="30540,53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">
                  <v:rect id="Rectángulo 11" o:spid="_x0000_s1063" style="position:absolute;left:1239;top:-651;width:10891;height:24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" filled="f" stroked="f" strokeweight="1pt">
                    <v:textbox>
                      <w:txbxContent>
                        <w:p w14:paraId="72B3FCD5" w14:textId="77777777" w:rsidR="0066585E" w:rsidRPr="00DA2098" w:rsidRDefault="0066585E" w:rsidP="0066585E">
                          <w:pPr>
                            <w:rPr>
                              <w:rFonts w:ascii="Candara" w:hAnsi="Candara"/>
                              <w:b/>
                              <w:bCs/>
                              <w:color w:val="000000" w:themeColor="text1"/>
                              <w:sz w:val="24"/>
                              <w:szCs w:val="24"/>
                              <w:lang w:val="es-ES"/>
                            </w:rPr>
                          </w:pPr>
                          <w:r>
                            <w:rPr>
                              <w:rFonts w:ascii="Candara" w:hAnsi="Candara"/>
                              <w:b/>
                              <w:bCs/>
                              <w:color w:val="000000" w:themeColor="text1"/>
                              <w:sz w:val="24"/>
                              <w:szCs w:val="24"/>
                              <w:lang w:val="es-ES"/>
                            </w:rPr>
                            <w:t>Cantón</w:t>
                          </w:r>
                        </w:p>
                      </w:txbxContent>
                    </v:textbox>
                  </v:rect>
                  <v:group id="Grupo 2" o:spid="_x0000_s1064" style="position:absolute;left:303;top:-299;width:30540;height:5013" coordorigin="303,-3113" coordsize="30540,50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">
                    <v:rect id="Rectángulo 11" o:spid="_x0000_s1065" style="position:absolute;left:303;top:-1053;width:10410;height:2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" filled="f" stroked="f" strokeweight="1pt">
                      <v:textbox>
                        <w:txbxContent>
                          <w:p w14:paraId="7DF77C39" w14:textId="77777777" w:rsidR="0066585E" w:rsidRPr="00DA2098" w:rsidRDefault="0066585E" w:rsidP="0066585E">
                            <w:pPr>
                              <w:jc w:val="center"/>
                              <w:rPr>
                                <w:rFonts w:ascii="Candara" w:hAnsi="Candar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s-ES"/>
                              </w:rPr>
                            </w:pPr>
                            <w:r>
                              <w:rPr>
                                <w:rFonts w:ascii="Candara" w:hAnsi="Candar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s-ES"/>
                              </w:rPr>
                              <w:t>Parroquia</w:t>
                            </w:r>
                          </w:p>
                        </w:txbxContent>
                      </v:textbox>
                    </v:rect>
                    <v:rect id="Rectángulo 11" o:spid="_x0000_s1066" style="position:absolute;left:15231;top:-3113;width:15612;height:17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" filled="f" strokecolor="#aeaaaa [2414]" strokeweight="1pt"/>
                    <v:rect id="Rectángulo 11" o:spid="_x0000_s1067" style="position:absolute;left:14987;top:-742;width:15856;height:18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" filled="f" strokecolor="#aeaaaa [2414]" strokeweight="1pt"/>
                  </v:group>
                </v:group>
                <v:rect id="_x0000_s1068" style="position:absolute;left:2250;top:1547;width:25741;height:25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" fillcolor="#92d050" strokecolor="#d8d8d8 [2732]" strokeweight="1pt">
                  <v:path arrowok="t"/>
                  <v:textbox>
                    <w:txbxContent>
                      <w:p w14:paraId="1A6598DC" w14:textId="77777777" w:rsidR="0066585E" w:rsidRPr="00205053" w:rsidRDefault="0066585E" w:rsidP="0066585E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Oferta Laboral</w:t>
                        </w:r>
                      </w:p>
                      <w:p w14:paraId="46A5F707" w14:textId="77777777" w:rsidR="0066585E" w:rsidRDefault="0066585E" w:rsidP="0066585E">
                        <w:pPr>
                          <w:jc w:val="center"/>
                        </w:pPr>
                        <w:r>
                          <w:t>Mi oferta laboral</w:t>
                        </w:r>
                      </w:p>
                    </w:txbxContent>
                  </v:textbox>
                </v:rect>
                <v:rect id="_x0000_s1069" style="position:absolute;left:3551;top:17021;width:10274;height:28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" fillcolor="#f6f973" stroked="f" strokeweight="1pt">
                  <v:textbox>
                    <w:txbxContent>
                      <w:p w14:paraId="6802AFD7" w14:textId="77777777" w:rsidR="0066585E" w:rsidRPr="00C22AB6" w:rsidRDefault="0066585E" w:rsidP="0066585E">
                        <w:pPr>
                          <w:jc w:val="center"/>
                          <w:rPr>
                            <w:color w:val="000000" w:themeColor="text1"/>
                            <w:lang w:val="es-ES"/>
                          </w:rPr>
                        </w:pPr>
                        <w:r w:rsidRPr="00C22AB6">
                          <w:rPr>
                            <w:color w:val="000000" w:themeColor="text1"/>
                            <w:lang w:val="es-ES"/>
                          </w:rPr>
                          <w:t>Ver más…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7A01AB">
        <w:rPr>
          <w:noProof/>
        </w:rPr>
        <mc:AlternateContent>
          <mc:Choice Requires="wps">
            <w:drawing>
              <wp:anchor distT="0" distB="0" distL="114300" distR="114300" simplePos="0" relativeHeight="251657232" behindDoc="0" locked="0" layoutInCell="1" allowOverlap="1" wp14:anchorId="5896FAA2" wp14:editId="1A2A1CD5">
                <wp:simplePos x="0" y="0"/>
                <wp:positionH relativeFrom="column">
                  <wp:posOffset>1069994</wp:posOffset>
                </wp:positionH>
                <wp:positionV relativeFrom="paragraph">
                  <wp:posOffset>5303520</wp:posOffset>
                </wp:positionV>
                <wp:extent cx="1027259" cy="281354"/>
                <wp:effectExtent l="0" t="0" r="0" b="0"/>
                <wp:wrapNone/>
                <wp:docPr id="1250246787" name="Rectángul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27259" cy="281354"/>
                        </a:xfrm>
                        <a:prstGeom prst="rect">
                          <a:avLst/>
                        </a:prstGeom>
                        <a:solidFill>
                          <a:srgbClr val="F6F97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EA98C2" w14:textId="77777777" w:rsidR="005E51F8" w:rsidRPr="00C22AB6" w:rsidRDefault="005E51F8" w:rsidP="005E51F8">
                            <w:pPr>
                              <w:jc w:val="center"/>
                              <w:rPr>
                                <w:color w:val="000000" w:themeColor="text1"/>
                                <w:lang w:val="es-E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s-ES"/>
                              </w:rPr>
                              <w:t>Aplicar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96FAA2" id="Rectángulo 1" o:spid="_x0000_s1070" style="position:absolute;margin-left:84.25pt;margin-top:417.6pt;width:80.9pt;height:22.15pt;z-index:251657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" fillcolor="#f6f973" stroked="f" strokeweight="1pt">
                <v:textbox>
                  <w:txbxContent>
                    <w:p w14:paraId="1BEA98C2" w14:textId="77777777" w:rsidR="005E51F8" w:rsidRPr="00C22AB6" w:rsidRDefault="005E51F8" w:rsidP="005E51F8">
                      <w:pPr>
                        <w:jc w:val="center"/>
                        <w:rPr>
                          <w:color w:val="000000" w:themeColor="text1"/>
                          <w:lang w:val="es-ES"/>
                        </w:rPr>
                      </w:pPr>
                      <w:r>
                        <w:rPr>
                          <w:color w:val="000000" w:themeColor="text1"/>
                          <w:lang w:val="es-ES"/>
                        </w:rPr>
                        <w:t>Aplicar</w:t>
                      </w:r>
                    </w:p>
                  </w:txbxContent>
                </v:textbox>
              </v:rect>
            </w:pict>
          </mc:Fallback>
        </mc:AlternateContent>
      </w:r>
      <w:r w:rsidR="00245F72">
        <w:rPr>
          <w:noProof/>
        </w:rPr>
        <mc:AlternateContent>
          <mc:Choice Requires="wps">
            <w:drawing>
              <wp:anchor distT="0" distB="0" distL="114300" distR="114300" simplePos="0" relativeHeight="251657233" behindDoc="0" locked="0" layoutInCell="1" allowOverlap="1" wp14:anchorId="38EF84E3" wp14:editId="5CA0DCD6">
                <wp:simplePos x="0" y="0"/>
                <wp:positionH relativeFrom="column">
                  <wp:posOffset>4175760</wp:posOffset>
                </wp:positionH>
                <wp:positionV relativeFrom="paragraph">
                  <wp:posOffset>5289648</wp:posOffset>
                </wp:positionV>
                <wp:extent cx="1027259" cy="281354"/>
                <wp:effectExtent l="0" t="0" r="0" b="0"/>
                <wp:wrapNone/>
                <wp:docPr id="1497636783" name="Rectángul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27259" cy="281354"/>
                        </a:xfrm>
                        <a:prstGeom prst="rect">
                          <a:avLst/>
                        </a:prstGeom>
                        <a:solidFill>
                          <a:srgbClr val="F6F97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0E7822" w14:textId="77777777" w:rsidR="005E51F8" w:rsidRPr="00C22AB6" w:rsidRDefault="005E51F8" w:rsidP="005E51F8">
                            <w:pPr>
                              <w:jc w:val="center"/>
                              <w:rPr>
                                <w:color w:val="000000" w:themeColor="text1"/>
                                <w:lang w:val="es-E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s-ES"/>
                              </w:rPr>
                              <w:t>Aplicar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EF84E3" id="_x0000_s1071" style="position:absolute;margin-left:328.8pt;margin-top:416.5pt;width:80.9pt;height:22.15pt;z-index:25165723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" fillcolor="#f6f973" stroked="f" strokeweight="1pt">
                <v:textbox>
                  <w:txbxContent>
                    <w:p w14:paraId="5E0E7822" w14:textId="77777777" w:rsidR="005E51F8" w:rsidRPr="00C22AB6" w:rsidRDefault="005E51F8" w:rsidP="005E51F8">
                      <w:pPr>
                        <w:jc w:val="center"/>
                        <w:rPr>
                          <w:color w:val="000000" w:themeColor="text1"/>
                          <w:lang w:val="es-ES"/>
                        </w:rPr>
                      </w:pPr>
                      <w:r>
                        <w:rPr>
                          <w:color w:val="000000" w:themeColor="text1"/>
                          <w:lang w:val="es-ES"/>
                        </w:rPr>
                        <w:t>Aplicar</w:t>
                      </w:r>
                    </w:p>
                  </w:txbxContent>
                </v:textbox>
              </v:rect>
            </w:pict>
          </mc:Fallback>
        </mc:AlternateContent>
      </w:r>
      <w:r w:rsidR="005E51F8">
        <w:rPr>
          <w:noProof/>
        </w:rPr>
        <mc:AlternateContent>
          <mc:Choice Requires="wpg">
            <w:drawing>
              <wp:anchor distT="0" distB="0" distL="114300" distR="114300" simplePos="0" relativeHeight="251657230" behindDoc="0" locked="0" layoutInCell="1" allowOverlap="1" wp14:anchorId="09F17F29" wp14:editId="68C224D6">
                <wp:simplePos x="0" y="0"/>
                <wp:positionH relativeFrom="column">
                  <wp:posOffset>2687320</wp:posOffset>
                </wp:positionH>
                <wp:positionV relativeFrom="paragraph">
                  <wp:posOffset>3618230</wp:posOffset>
                </wp:positionV>
                <wp:extent cx="2995295" cy="2067560"/>
                <wp:effectExtent l="0" t="0" r="14605" b="27940"/>
                <wp:wrapNone/>
                <wp:docPr id="571250529" name="Grupo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95295" cy="2067560"/>
                          <a:chOff x="0" y="0"/>
                          <a:chExt cx="2996418" cy="2067560"/>
                        </a:xfrm>
                      </wpg:grpSpPr>
                      <wps:wsp>
                        <wps:cNvPr id="1304398222" name="Rectángulo 8"/>
                        <wps:cNvSpPr/>
                        <wps:spPr>
                          <a:xfrm>
                            <a:off x="14068" y="0"/>
                            <a:ext cx="2982350" cy="206756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966967871" name="Grupo 3"/>
                        <wpg:cNvGrpSpPr/>
                        <wpg:grpSpPr>
                          <a:xfrm>
                            <a:off x="0" y="464234"/>
                            <a:ext cx="2828290" cy="572770"/>
                            <a:chOff x="29196" y="0"/>
                            <a:chExt cx="2617061" cy="486300"/>
                          </a:xfrm>
                        </wpg:grpSpPr>
                        <wps:wsp>
                          <wps:cNvPr id="942495236" name="Rectángulo 11"/>
                          <wps:cNvSpPr/>
                          <wps:spPr>
                            <a:xfrm>
                              <a:off x="70303" y="0"/>
                              <a:ext cx="1482923" cy="23879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5957F30" w14:textId="77777777" w:rsidR="0066585E" w:rsidRPr="00DA2098" w:rsidRDefault="0066585E" w:rsidP="0066585E">
                                <w:pPr>
                                  <w:rPr>
                                    <w:rFonts w:ascii="Candara" w:hAnsi="Candara"/>
                                    <w:b/>
                                    <w:bCs/>
                                    <w:color w:val="000000" w:themeColor="text1"/>
                                    <w:sz w:val="24"/>
                                    <w:szCs w:val="24"/>
                                    <w:lang w:val="es-ES"/>
                                  </w:rPr>
                                </w:pPr>
                                <w:r>
                                  <w:rPr>
                                    <w:rFonts w:ascii="Candara" w:hAnsi="Candara"/>
                                    <w:b/>
                                    <w:bCs/>
                                    <w:color w:val="000000" w:themeColor="text1"/>
                                    <w:sz w:val="24"/>
                                    <w:szCs w:val="24"/>
                                    <w:lang w:val="es-ES"/>
                                  </w:rPr>
                                  <w:t>Cargo solicitado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674600847" name="Grupo 2"/>
                          <wpg:cNvGrpSpPr/>
                          <wpg:grpSpPr>
                            <a:xfrm>
                              <a:off x="29196" y="59697"/>
                              <a:ext cx="2617061" cy="426603"/>
                              <a:chOff x="29196" y="-221657"/>
                              <a:chExt cx="2617061" cy="426603"/>
                            </a:xfrm>
                          </wpg:grpSpPr>
                          <wps:wsp>
                            <wps:cNvPr id="1214209848" name="Rectángulo 11"/>
                            <wps:cNvSpPr/>
                            <wps:spPr>
                              <a:xfrm>
                                <a:off x="29196" y="-90476"/>
                                <a:ext cx="1301589" cy="29542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33D3BFD" w14:textId="77777777" w:rsidR="0066585E" w:rsidRPr="00DA2098" w:rsidRDefault="0066585E" w:rsidP="0066585E">
                                  <w:pPr>
                                    <w:jc w:val="center"/>
                                    <w:rPr>
                                      <w:rFonts w:ascii="Candara" w:hAnsi="Candara"/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  <w:lang w:val="es-ES"/>
                                    </w:rPr>
                                  </w:pPr>
                                  <w:r>
                                    <w:rPr>
                                      <w:rFonts w:ascii="Candara" w:hAnsi="Candara"/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  <w:lang w:val="es-ES"/>
                                    </w:rPr>
                                    <w:t>Tipo de contrato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812298982" name="Rectángulo 11"/>
                            <wps:cNvSpPr/>
                            <wps:spPr>
                              <a:xfrm>
                                <a:off x="1292695" y="-221657"/>
                                <a:ext cx="1353562" cy="14319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bg2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26627457" name="Rectángulo 11"/>
                            <wps:cNvSpPr/>
                            <wps:spPr>
                              <a:xfrm>
                                <a:off x="1292757" y="-27580"/>
                                <a:ext cx="1288231" cy="1402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bg2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253861043" name="Grupo 3"/>
                        <wpg:cNvGrpSpPr/>
                        <wpg:grpSpPr>
                          <a:xfrm>
                            <a:off x="0" y="928467"/>
                            <a:ext cx="2828616" cy="582374"/>
                            <a:chOff x="30372" y="-65126"/>
                            <a:chExt cx="3054011" cy="536572"/>
                          </a:xfrm>
                        </wpg:grpSpPr>
                        <wps:wsp>
                          <wps:cNvPr id="1309040330" name="Rectángulo 11"/>
                          <wps:cNvSpPr/>
                          <wps:spPr>
                            <a:xfrm>
                              <a:off x="123907" y="-65126"/>
                              <a:ext cx="1089145" cy="2460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F3333CC" w14:textId="77777777" w:rsidR="0066585E" w:rsidRPr="00DA2098" w:rsidRDefault="0066585E" w:rsidP="0066585E">
                                <w:pPr>
                                  <w:rPr>
                                    <w:rFonts w:ascii="Candara" w:hAnsi="Candara"/>
                                    <w:b/>
                                    <w:bCs/>
                                    <w:color w:val="000000" w:themeColor="text1"/>
                                    <w:sz w:val="24"/>
                                    <w:szCs w:val="24"/>
                                    <w:lang w:val="es-ES"/>
                                  </w:rPr>
                                </w:pPr>
                                <w:r>
                                  <w:rPr>
                                    <w:rFonts w:ascii="Candara" w:hAnsi="Candara"/>
                                    <w:b/>
                                    <w:bCs/>
                                    <w:color w:val="000000" w:themeColor="text1"/>
                                    <w:sz w:val="24"/>
                                    <w:szCs w:val="24"/>
                                    <w:lang w:val="es-ES"/>
                                  </w:rPr>
                                  <w:t>Cantón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2143872829" name="Grupo 2"/>
                          <wpg:cNvGrpSpPr/>
                          <wpg:grpSpPr>
                            <a:xfrm>
                              <a:off x="30372" y="-29970"/>
                              <a:ext cx="3054011" cy="501416"/>
                              <a:chOff x="30372" y="-311324"/>
                              <a:chExt cx="3054011" cy="501416"/>
                            </a:xfrm>
                          </wpg:grpSpPr>
                          <wps:wsp>
                            <wps:cNvPr id="999462322" name="Rectángulo 11"/>
                            <wps:cNvSpPr/>
                            <wps:spPr>
                              <a:xfrm>
                                <a:off x="30372" y="-105330"/>
                                <a:ext cx="1041009" cy="29542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A56FF9D" w14:textId="77777777" w:rsidR="0066585E" w:rsidRPr="00DA2098" w:rsidRDefault="0066585E" w:rsidP="0066585E">
                                  <w:pPr>
                                    <w:jc w:val="center"/>
                                    <w:rPr>
                                      <w:rFonts w:ascii="Candara" w:hAnsi="Candara"/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  <w:lang w:val="es-ES"/>
                                    </w:rPr>
                                  </w:pPr>
                                  <w:r>
                                    <w:rPr>
                                      <w:rFonts w:ascii="Candara" w:hAnsi="Candara"/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  <w:lang w:val="es-ES"/>
                                    </w:rPr>
                                    <w:t>Parroquia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09653868" name="Rectángulo 11"/>
                            <wps:cNvSpPr/>
                            <wps:spPr>
                              <a:xfrm>
                                <a:off x="1523116" y="-311324"/>
                                <a:ext cx="1561265" cy="17211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bg2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495308401" name="Rectángulo 11"/>
                            <wps:cNvSpPr/>
                            <wps:spPr>
                              <a:xfrm>
                                <a:off x="1498716" y="-74224"/>
                                <a:ext cx="1585667" cy="18654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bg2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s:wsp>
                        <wps:cNvPr id="429309767" name="Rectángulo 1"/>
                        <wps:cNvSpPr>
                          <a:spLocks/>
                        </wps:cNvSpPr>
                        <wps:spPr>
                          <a:xfrm>
                            <a:off x="225083" y="154744"/>
                            <a:ext cx="2574095" cy="253219"/>
                          </a:xfrm>
                          <a:prstGeom prst="rect">
                            <a:avLst/>
                          </a:prstGeom>
                          <a:solidFill>
                            <a:srgbClr val="92D050"/>
                          </a:solidFill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698F017" w14:textId="77777777" w:rsidR="0066585E" w:rsidRPr="00205053" w:rsidRDefault="0066585E" w:rsidP="0066585E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Oferta Laboral</w:t>
                              </w:r>
                            </w:p>
                            <w:p w14:paraId="143F9C31" w14:textId="77777777" w:rsidR="0066585E" w:rsidRDefault="0066585E" w:rsidP="0066585E">
                              <w:pPr>
                                <w:jc w:val="center"/>
                              </w:pPr>
                              <w:r>
                                <w:t>Mi oferta laboral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5432235" name="Rectángulo 1"/>
                        <wps:cNvSpPr>
                          <a:spLocks/>
                        </wps:cNvSpPr>
                        <wps:spPr>
                          <a:xfrm>
                            <a:off x="309257" y="1688123"/>
                            <a:ext cx="1027427" cy="281354"/>
                          </a:xfrm>
                          <a:prstGeom prst="rect">
                            <a:avLst/>
                          </a:prstGeom>
                          <a:solidFill>
                            <a:srgbClr val="F6F97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757C49D" w14:textId="77777777" w:rsidR="0066585E" w:rsidRPr="00C22AB6" w:rsidRDefault="0066585E" w:rsidP="0066585E">
                              <w:pPr>
                                <w:jc w:val="center"/>
                                <w:rPr>
                                  <w:color w:val="000000" w:themeColor="text1"/>
                                  <w:lang w:val="es-ES"/>
                                </w:rPr>
                              </w:pPr>
                              <w:r w:rsidRPr="00C22AB6">
                                <w:rPr>
                                  <w:color w:val="000000" w:themeColor="text1"/>
                                  <w:lang w:val="es-ES"/>
                                </w:rPr>
                                <w:t>Ver más…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09F17F29" id="_x0000_s1072" style="position:absolute;margin-left:211.6pt;margin-top:284.9pt;width:235.85pt;height:162.8pt;z-index:251657230;mso-width-relative:margin" coordsize="29964,206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">
                <v:rect id="Rectángulo 8" o:spid="_x0000_s1073" style="position:absolute;left:140;width:29824;height:206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" fillcolor="white [3212]" strokecolor="#d8d8d8 [2732]" strokeweight="1pt"/>
                <v:group id="_x0000_s1074" style="position:absolute;top:4642;width:28282;height:5728" coordorigin="291" coordsize="26170,48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">
                  <v:rect id="Rectángulo 11" o:spid="_x0000_s1075" style="position:absolute;left:703;width:14829;height:23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" filled="f" stroked="f" strokeweight="1pt">
                    <v:textbox>
                      <w:txbxContent>
                        <w:p w14:paraId="55957F30" w14:textId="77777777" w:rsidR="0066585E" w:rsidRPr="00DA2098" w:rsidRDefault="0066585E" w:rsidP="0066585E">
                          <w:pPr>
                            <w:rPr>
                              <w:rFonts w:ascii="Candara" w:hAnsi="Candara"/>
                              <w:b/>
                              <w:bCs/>
                              <w:color w:val="000000" w:themeColor="text1"/>
                              <w:sz w:val="24"/>
                              <w:szCs w:val="24"/>
                              <w:lang w:val="es-ES"/>
                            </w:rPr>
                          </w:pPr>
                          <w:r>
                            <w:rPr>
                              <w:rFonts w:ascii="Candara" w:hAnsi="Candara"/>
                              <w:b/>
                              <w:bCs/>
                              <w:color w:val="000000" w:themeColor="text1"/>
                              <w:sz w:val="24"/>
                              <w:szCs w:val="24"/>
                              <w:lang w:val="es-ES"/>
                            </w:rPr>
                            <w:t>Cargo solicitado</w:t>
                          </w:r>
                        </w:p>
                      </w:txbxContent>
                    </v:textbox>
                  </v:rect>
                  <v:group id="Grupo 2" o:spid="_x0000_s1076" style="position:absolute;left:291;top:596;width:26171;height:4267" coordorigin="291,-2216" coordsize="26170,42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">
                    <v:rect id="Rectángulo 11" o:spid="_x0000_s1077" style="position:absolute;left:291;top:-904;width:13016;height:2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" filled="f" stroked="f" strokeweight="1pt">
                      <v:textbox>
                        <w:txbxContent>
                          <w:p w14:paraId="633D3BFD" w14:textId="77777777" w:rsidR="0066585E" w:rsidRPr="00DA2098" w:rsidRDefault="0066585E" w:rsidP="0066585E">
                            <w:pPr>
                              <w:jc w:val="center"/>
                              <w:rPr>
                                <w:rFonts w:ascii="Candara" w:hAnsi="Candar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s-ES"/>
                              </w:rPr>
                            </w:pPr>
                            <w:r>
                              <w:rPr>
                                <w:rFonts w:ascii="Candara" w:hAnsi="Candar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s-ES"/>
                              </w:rPr>
                              <w:t>Tipo de contrato</w:t>
                            </w:r>
                          </w:p>
                        </w:txbxContent>
                      </v:textbox>
                    </v:rect>
                    <v:rect id="Rectángulo 11" o:spid="_x0000_s1078" style="position:absolute;left:12926;top:-2216;width:13536;height:14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" filled="f" strokecolor="#aeaaaa [2414]" strokeweight="1pt"/>
                    <v:rect id="Rectángulo 11" o:spid="_x0000_s1079" style="position:absolute;left:12927;top:-275;width:12882;height:14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" filled="f" strokecolor="#aeaaaa [2414]" strokeweight="1pt"/>
                  </v:group>
                </v:group>
                <v:group id="_x0000_s1080" style="position:absolute;top:9284;width:28286;height:5824" coordorigin="303,-651" coordsize="30540,53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">
                  <v:rect id="Rectángulo 11" o:spid="_x0000_s1081" style="position:absolute;left:1239;top:-651;width:10891;height:24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" filled="f" stroked="f" strokeweight="1pt">
                    <v:textbox>
                      <w:txbxContent>
                        <w:p w14:paraId="3F3333CC" w14:textId="77777777" w:rsidR="0066585E" w:rsidRPr="00DA2098" w:rsidRDefault="0066585E" w:rsidP="0066585E">
                          <w:pPr>
                            <w:rPr>
                              <w:rFonts w:ascii="Candara" w:hAnsi="Candara"/>
                              <w:b/>
                              <w:bCs/>
                              <w:color w:val="000000" w:themeColor="text1"/>
                              <w:sz w:val="24"/>
                              <w:szCs w:val="24"/>
                              <w:lang w:val="es-ES"/>
                            </w:rPr>
                          </w:pPr>
                          <w:r>
                            <w:rPr>
                              <w:rFonts w:ascii="Candara" w:hAnsi="Candara"/>
                              <w:b/>
                              <w:bCs/>
                              <w:color w:val="000000" w:themeColor="text1"/>
                              <w:sz w:val="24"/>
                              <w:szCs w:val="24"/>
                              <w:lang w:val="es-ES"/>
                            </w:rPr>
                            <w:t>Cantón</w:t>
                          </w:r>
                        </w:p>
                      </w:txbxContent>
                    </v:textbox>
                  </v:rect>
                  <v:group id="Grupo 2" o:spid="_x0000_s1082" style="position:absolute;left:303;top:-299;width:30540;height:5013" coordorigin="303,-3113" coordsize="30540,50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">
                    <v:rect id="Rectángulo 11" o:spid="_x0000_s1083" style="position:absolute;left:303;top:-1053;width:10410;height:2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" filled="f" stroked="f" strokeweight="1pt">
                      <v:textbox>
                        <w:txbxContent>
                          <w:p w14:paraId="2A56FF9D" w14:textId="77777777" w:rsidR="0066585E" w:rsidRPr="00DA2098" w:rsidRDefault="0066585E" w:rsidP="0066585E">
                            <w:pPr>
                              <w:jc w:val="center"/>
                              <w:rPr>
                                <w:rFonts w:ascii="Candara" w:hAnsi="Candar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s-ES"/>
                              </w:rPr>
                            </w:pPr>
                            <w:r>
                              <w:rPr>
                                <w:rFonts w:ascii="Candara" w:hAnsi="Candar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s-ES"/>
                              </w:rPr>
                              <w:t>Parroquia</w:t>
                            </w:r>
                          </w:p>
                        </w:txbxContent>
                      </v:textbox>
                    </v:rect>
                    <v:rect id="Rectángulo 11" o:spid="_x0000_s1084" style="position:absolute;left:15231;top:-3113;width:15612;height:17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" filled="f" strokecolor="#aeaaaa [2414]" strokeweight="1pt"/>
                    <v:rect id="Rectángulo 11" o:spid="_x0000_s1085" style="position:absolute;left:14987;top:-742;width:15856;height:18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" filled="f" strokecolor="#aeaaaa [2414]" strokeweight="1pt"/>
                  </v:group>
                </v:group>
                <v:rect id="_x0000_s1086" style="position:absolute;left:2250;top:1547;width:25741;height:25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" fillcolor="#92d050" strokecolor="#d8d8d8 [2732]" strokeweight="1pt">
                  <v:path arrowok="t"/>
                  <v:textbox>
                    <w:txbxContent>
                      <w:p w14:paraId="6698F017" w14:textId="77777777" w:rsidR="0066585E" w:rsidRPr="00205053" w:rsidRDefault="0066585E" w:rsidP="0066585E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Oferta Laboral</w:t>
                        </w:r>
                      </w:p>
                      <w:p w14:paraId="143F9C31" w14:textId="77777777" w:rsidR="0066585E" w:rsidRDefault="0066585E" w:rsidP="0066585E">
                        <w:pPr>
                          <w:jc w:val="center"/>
                        </w:pPr>
                        <w:r>
                          <w:t>Mi oferta laboral</w:t>
                        </w:r>
                      </w:p>
                    </w:txbxContent>
                  </v:textbox>
                </v:rect>
                <v:rect id="_x0000_s1087" style="position:absolute;left:3092;top:16881;width:10274;height:28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" fillcolor="#f6f973" stroked="f" strokeweight="1pt">
                  <v:textbox>
                    <w:txbxContent>
                      <w:p w14:paraId="6757C49D" w14:textId="77777777" w:rsidR="0066585E" w:rsidRPr="00C22AB6" w:rsidRDefault="0066585E" w:rsidP="0066585E">
                        <w:pPr>
                          <w:jc w:val="center"/>
                          <w:rPr>
                            <w:color w:val="000000" w:themeColor="text1"/>
                            <w:lang w:val="es-ES"/>
                          </w:rPr>
                        </w:pPr>
                        <w:r w:rsidRPr="00C22AB6">
                          <w:rPr>
                            <w:color w:val="000000" w:themeColor="text1"/>
                            <w:lang w:val="es-ES"/>
                          </w:rPr>
                          <w:t>Ver más…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5E51F8">
        <w:rPr>
          <w:noProof/>
        </w:rPr>
        <mc:AlternateContent>
          <mc:Choice Requires="wps">
            <w:drawing>
              <wp:anchor distT="0" distB="0" distL="114300" distR="114300" simplePos="0" relativeHeight="251657234" behindDoc="0" locked="0" layoutInCell="1" allowOverlap="1" wp14:anchorId="58DB03FD" wp14:editId="2244E632">
                <wp:simplePos x="0" y="0"/>
                <wp:positionH relativeFrom="column">
                  <wp:posOffset>4316633</wp:posOffset>
                </wp:positionH>
                <wp:positionV relativeFrom="paragraph">
                  <wp:posOffset>2842064</wp:posOffset>
                </wp:positionV>
                <wp:extent cx="1027259" cy="281354"/>
                <wp:effectExtent l="0" t="0" r="0" b="0"/>
                <wp:wrapNone/>
                <wp:docPr id="1660719035" name="Rectángul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27259" cy="281354"/>
                        </a:xfrm>
                        <a:prstGeom prst="rect">
                          <a:avLst/>
                        </a:prstGeom>
                        <a:solidFill>
                          <a:srgbClr val="F6F97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2C3AE6" w14:textId="77777777" w:rsidR="005E51F8" w:rsidRPr="00C22AB6" w:rsidRDefault="005E51F8" w:rsidP="005E51F8">
                            <w:pPr>
                              <w:jc w:val="center"/>
                              <w:rPr>
                                <w:color w:val="000000" w:themeColor="text1"/>
                                <w:lang w:val="es-E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s-ES"/>
                              </w:rPr>
                              <w:t>Aplicar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DB03FD" id="_x0000_s1088" style="position:absolute;margin-left:339.9pt;margin-top:223.8pt;width:80.9pt;height:22.15pt;z-index:25165723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" fillcolor="#f6f973" stroked="f" strokeweight="1pt">
                <v:textbox>
                  <w:txbxContent>
                    <w:p w14:paraId="642C3AE6" w14:textId="77777777" w:rsidR="005E51F8" w:rsidRPr="00C22AB6" w:rsidRDefault="005E51F8" w:rsidP="005E51F8">
                      <w:pPr>
                        <w:jc w:val="center"/>
                        <w:rPr>
                          <w:color w:val="000000" w:themeColor="text1"/>
                          <w:lang w:val="es-ES"/>
                        </w:rPr>
                      </w:pPr>
                      <w:r>
                        <w:rPr>
                          <w:color w:val="000000" w:themeColor="text1"/>
                          <w:lang w:val="es-ES"/>
                        </w:rPr>
                        <w:t>Aplicar</w:t>
                      </w:r>
                    </w:p>
                  </w:txbxContent>
                </v:textbox>
              </v:rect>
            </w:pict>
          </mc:Fallback>
        </mc:AlternateContent>
      </w:r>
      <w:r w:rsidR="00A13707">
        <w:rPr>
          <w:noProof/>
        </w:rPr>
        <mc:AlternateContent>
          <mc:Choice Requires="wpg">
            <w:drawing>
              <wp:anchor distT="0" distB="0" distL="114300" distR="114300" simplePos="0" relativeHeight="251657228" behindDoc="0" locked="0" layoutInCell="1" allowOverlap="1" wp14:anchorId="07EF40F1" wp14:editId="4BDE22E5">
                <wp:simplePos x="0" y="0"/>
                <wp:positionH relativeFrom="column">
                  <wp:posOffset>2715602</wp:posOffset>
                </wp:positionH>
                <wp:positionV relativeFrom="paragraph">
                  <wp:posOffset>1170696</wp:posOffset>
                </wp:positionV>
                <wp:extent cx="2995930" cy="2067560"/>
                <wp:effectExtent l="0" t="0" r="13970" b="27940"/>
                <wp:wrapNone/>
                <wp:docPr id="1020264061" name="Grupo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95930" cy="2067560"/>
                          <a:chOff x="0" y="0"/>
                          <a:chExt cx="2996419" cy="2067560"/>
                        </a:xfrm>
                      </wpg:grpSpPr>
                      <wps:wsp>
                        <wps:cNvPr id="171217682" name="Rectángulo 8"/>
                        <wps:cNvSpPr/>
                        <wps:spPr>
                          <a:xfrm>
                            <a:off x="14068" y="0"/>
                            <a:ext cx="2982351" cy="206756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926412694" name="Grupo 3"/>
                        <wpg:cNvGrpSpPr/>
                        <wpg:grpSpPr>
                          <a:xfrm>
                            <a:off x="0" y="464234"/>
                            <a:ext cx="2828290" cy="572770"/>
                            <a:chOff x="29196" y="0"/>
                            <a:chExt cx="2617061" cy="486300"/>
                          </a:xfrm>
                        </wpg:grpSpPr>
                        <wps:wsp>
                          <wps:cNvPr id="1987867512" name="Rectángulo 11"/>
                          <wps:cNvSpPr/>
                          <wps:spPr>
                            <a:xfrm>
                              <a:off x="70303" y="0"/>
                              <a:ext cx="1482923" cy="23879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13280C5" w14:textId="77777777" w:rsidR="00CC4878" w:rsidRPr="00DA2098" w:rsidRDefault="00CC4878" w:rsidP="00CC4878">
                                <w:pPr>
                                  <w:rPr>
                                    <w:rFonts w:ascii="Candara" w:hAnsi="Candara"/>
                                    <w:b/>
                                    <w:bCs/>
                                    <w:color w:val="000000" w:themeColor="text1"/>
                                    <w:sz w:val="24"/>
                                    <w:szCs w:val="24"/>
                                    <w:lang w:val="es-ES"/>
                                  </w:rPr>
                                </w:pPr>
                                <w:r>
                                  <w:rPr>
                                    <w:rFonts w:ascii="Candara" w:hAnsi="Candara"/>
                                    <w:b/>
                                    <w:bCs/>
                                    <w:color w:val="000000" w:themeColor="text1"/>
                                    <w:sz w:val="24"/>
                                    <w:szCs w:val="24"/>
                                    <w:lang w:val="es-ES"/>
                                  </w:rPr>
                                  <w:t>Cargo solicitado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125873974" name="Grupo 2"/>
                          <wpg:cNvGrpSpPr/>
                          <wpg:grpSpPr>
                            <a:xfrm>
                              <a:off x="29196" y="59697"/>
                              <a:ext cx="2617061" cy="426603"/>
                              <a:chOff x="29196" y="-221657"/>
                              <a:chExt cx="2617061" cy="426603"/>
                            </a:xfrm>
                          </wpg:grpSpPr>
                          <wps:wsp>
                            <wps:cNvPr id="2039529569" name="Rectángulo 11"/>
                            <wps:cNvSpPr/>
                            <wps:spPr>
                              <a:xfrm>
                                <a:off x="29196" y="-90476"/>
                                <a:ext cx="1301589" cy="29542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982E553" w14:textId="77777777" w:rsidR="00CC4878" w:rsidRPr="00DA2098" w:rsidRDefault="00CC4878" w:rsidP="00CC4878">
                                  <w:pPr>
                                    <w:jc w:val="center"/>
                                    <w:rPr>
                                      <w:rFonts w:ascii="Candara" w:hAnsi="Candara"/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  <w:lang w:val="es-ES"/>
                                    </w:rPr>
                                  </w:pPr>
                                  <w:r>
                                    <w:rPr>
                                      <w:rFonts w:ascii="Candara" w:hAnsi="Candara"/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  <w:lang w:val="es-ES"/>
                                    </w:rPr>
                                    <w:t>Tipo de contrato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58559120" name="Rectángulo 11"/>
                            <wps:cNvSpPr/>
                            <wps:spPr>
                              <a:xfrm>
                                <a:off x="1292695" y="-221657"/>
                                <a:ext cx="1353562" cy="14319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bg2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65407946" name="Rectángulo 11"/>
                            <wps:cNvSpPr/>
                            <wps:spPr>
                              <a:xfrm>
                                <a:off x="1292757" y="-27580"/>
                                <a:ext cx="1288231" cy="1402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bg2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651290646" name="Grupo 3"/>
                        <wpg:cNvGrpSpPr/>
                        <wpg:grpSpPr>
                          <a:xfrm>
                            <a:off x="0" y="928467"/>
                            <a:ext cx="2828616" cy="582374"/>
                            <a:chOff x="30372" y="-65126"/>
                            <a:chExt cx="3054011" cy="536572"/>
                          </a:xfrm>
                        </wpg:grpSpPr>
                        <wps:wsp>
                          <wps:cNvPr id="2138222371" name="Rectángulo 11"/>
                          <wps:cNvSpPr/>
                          <wps:spPr>
                            <a:xfrm>
                              <a:off x="123907" y="-65126"/>
                              <a:ext cx="1089145" cy="2460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AD86AE5" w14:textId="77777777" w:rsidR="00CC4878" w:rsidRPr="00DA2098" w:rsidRDefault="00CC4878" w:rsidP="00CC4878">
                                <w:pPr>
                                  <w:rPr>
                                    <w:rFonts w:ascii="Candara" w:hAnsi="Candara"/>
                                    <w:b/>
                                    <w:bCs/>
                                    <w:color w:val="000000" w:themeColor="text1"/>
                                    <w:sz w:val="24"/>
                                    <w:szCs w:val="24"/>
                                    <w:lang w:val="es-ES"/>
                                  </w:rPr>
                                </w:pPr>
                                <w:r>
                                  <w:rPr>
                                    <w:rFonts w:ascii="Candara" w:hAnsi="Candara"/>
                                    <w:b/>
                                    <w:bCs/>
                                    <w:color w:val="000000" w:themeColor="text1"/>
                                    <w:sz w:val="24"/>
                                    <w:szCs w:val="24"/>
                                    <w:lang w:val="es-ES"/>
                                  </w:rPr>
                                  <w:t>Cantón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641670750" name="Grupo 2"/>
                          <wpg:cNvGrpSpPr/>
                          <wpg:grpSpPr>
                            <a:xfrm>
                              <a:off x="30372" y="-29970"/>
                              <a:ext cx="3054011" cy="501416"/>
                              <a:chOff x="30372" y="-311324"/>
                              <a:chExt cx="3054011" cy="501416"/>
                            </a:xfrm>
                          </wpg:grpSpPr>
                          <wps:wsp>
                            <wps:cNvPr id="1867570562" name="Rectángulo 11"/>
                            <wps:cNvSpPr/>
                            <wps:spPr>
                              <a:xfrm>
                                <a:off x="30372" y="-105330"/>
                                <a:ext cx="1041009" cy="29542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8B200C1" w14:textId="77777777" w:rsidR="00CC4878" w:rsidRPr="00DA2098" w:rsidRDefault="00CC4878" w:rsidP="00CC4878">
                                  <w:pPr>
                                    <w:jc w:val="center"/>
                                    <w:rPr>
                                      <w:rFonts w:ascii="Candara" w:hAnsi="Candara"/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  <w:lang w:val="es-ES"/>
                                    </w:rPr>
                                  </w:pPr>
                                  <w:r>
                                    <w:rPr>
                                      <w:rFonts w:ascii="Candara" w:hAnsi="Candara"/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  <w:lang w:val="es-ES"/>
                                    </w:rPr>
                                    <w:t>Parroquia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03908674" name="Rectángulo 11"/>
                            <wps:cNvSpPr/>
                            <wps:spPr>
                              <a:xfrm>
                                <a:off x="1523116" y="-311324"/>
                                <a:ext cx="1561265" cy="17211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bg2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95789411" name="Rectángulo 11"/>
                            <wps:cNvSpPr/>
                            <wps:spPr>
                              <a:xfrm>
                                <a:off x="1498716" y="-74224"/>
                                <a:ext cx="1585667" cy="18654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bg2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s:wsp>
                        <wps:cNvPr id="1051679716" name="Rectángulo 1"/>
                        <wps:cNvSpPr>
                          <a:spLocks/>
                        </wps:cNvSpPr>
                        <wps:spPr>
                          <a:xfrm>
                            <a:off x="225083" y="154744"/>
                            <a:ext cx="2574095" cy="253219"/>
                          </a:xfrm>
                          <a:prstGeom prst="rect">
                            <a:avLst/>
                          </a:prstGeom>
                          <a:solidFill>
                            <a:srgbClr val="92D050"/>
                          </a:solidFill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B8EA59B" w14:textId="6884B409" w:rsidR="00CC4878" w:rsidRPr="00205053" w:rsidRDefault="00CC4878" w:rsidP="00CC4878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Oferta Laboral</w:t>
                              </w:r>
                            </w:p>
                            <w:p w14:paraId="6A73F5DC" w14:textId="77777777" w:rsidR="00CC4878" w:rsidRDefault="00CC4878" w:rsidP="00CC4878">
                              <w:pPr>
                                <w:jc w:val="center"/>
                              </w:pPr>
                              <w:r>
                                <w:t>Mi oferta laboral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8754820" name="Rectángulo 1"/>
                        <wps:cNvSpPr>
                          <a:spLocks/>
                        </wps:cNvSpPr>
                        <wps:spPr>
                          <a:xfrm>
                            <a:off x="253223" y="1688123"/>
                            <a:ext cx="1027427" cy="281354"/>
                          </a:xfrm>
                          <a:prstGeom prst="rect">
                            <a:avLst/>
                          </a:prstGeom>
                          <a:solidFill>
                            <a:srgbClr val="F6F97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AB8E36D" w14:textId="080A3C99" w:rsidR="00A13707" w:rsidRPr="00C22AB6" w:rsidRDefault="00CC4878" w:rsidP="00A13707">
                              <w:pPr>
                                <w:jc w:val="center"/>
                                <w:rPr>
                                  <w:color w:val="000000" w:themeColor="text1"/>
                                  <w:lang w:val="es-ES"/>
                                </w:rPr>
                              </w:pPr>
                              <w:r w:rsidRPr="00C22AB6">
                                <w:rPr>
                                  <w:color w:val="000000" w:themeColor="text1"/>
                                  <w:lang w:val="es-ES"/>
                                </w:rPr>
                                <w:t>Ver más…</w:t>
                              </w:r>
                              <w:r w:rsidR="00A13707" w:rsidRPr="00A13707">
                                <w:rPr>
                                  <w:color w:val="000000" w:themeColor="text1"/>
                                  <w:lang w:val="es-ES"/>
                                </w:rPr>
                                <w:t xml:space="preserve"> </w:t>
                              </w:r>
                              <w:r w:rsidR="00A13707">
                                <w:rPr>
                                  <w:color w:val="000000" w:themeColor="text1"/>
                                  <w:lang w:val="es-ES"/>
                                </w:rPr>
                                <w:t>Aplicar</w:t>
                              </w:r>
                            </w:p>
                            <w:p w14:paraId="0129BA2A" w14:textId="21F9D26C" w:rsidR="00CC4878" w:rsidRPr="00C22AB6" w:rsidRDefault="00CC4878" w:rsidP="00CC4878">
                              <w:pPr>
                                <w:jc w:val="center"/>
                                <w:rPr>
                                  <w:color w:val="000000" w:themeColor="text1"/>
                                  <w:lang w:val="es-E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7EF40F1" id="_x0000_s1089" style="position:absolute;margin-left:213.85pt;margin-top:92.2pt;width:235.9pt;height:162.8pt;z-index:251657228" coordsize="29964,206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">
                <v:rect id="Rectángulo 8" o:spid="_x0000_s1090" style="position:absolute;left:140;width:29824;height:206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" fillcolor="white [3212]" strokecolor="#d8d8d8 [2732]" strokeweight="1pt"/>
                <v:group id="_x0000_s1091" style="position:absolute;top:4642;width:28282;height:5728" coordorigin="291" coordsize="26170,48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">
                  <v:rect id="Rectángulo 11" o:spid="_x0000_s1092" style="position:absolute;left:703;width:14829;height:23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" filled="f" stroked="f" strokeweight="1pt">
                    <v:textbox>
                      <w:txbxContent>
                        <w:p w14:paraId="613280C5" w14:textId="77777777" w:rsidR="00CC4878" w:rsidRPr="00DA2098" w:rsidRDefault="00CC4878" w:rsidP="00CC4878">
                          <w:pPr>
                            <w:rPr>
                              <w:rFonts w:ascii="Candara" w:hAnsi="Candara"/>
                              <w:b/>
                              <w:bCs/>
                              <w:color w:val="000000" w:themeColor="text1"/>
                              <w:sz w:val="24"/>
                              <w:szCs w:val="24"/>
                              <w:lang w:val="es-ES"/>
                            </w:rPr>
                          </w:pPr>
                          <w:r>
                            <w:rPr>
                              <w:rFonts w:ascii="Candara" w:hAnsi="Candara"/>
                              <w:b/>
                              <w:bCs/>
                              <w:color w:val="000000" w:themeColor="text1"/>
                              <w:sz w:val="24"/>
                              <w:szCs w:val="24"/>
                              <w:lang w:val="es-ES"/>
                            </w:rPr>
                            <w:t>Cargo solicitado</w:t>
                          </w:r>
                        </w:p>
                      </w:txbxContent>
                    </v:textbox>
                  </v:rect>
                  <v:group id="Grupo 2" o:spid="_x0000_s1093" style="position:absolute;left:291;top:596;width:26171;height:4267" coordorigin="291,-2216" coordsize="26170,42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">
                    <v:rect id="Rectángulo 11" o:spid="_x0000_s1094" style="position:absolute;left:291;top:-904;width:13016;height:2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" filled="f" stroked="f" strokeweight="1pt">
                      <v:textbox>
                        <w:txbxContent>
                          <w:p w14:paraId="6982E553" w14:textId="77777777" w:rsidR="00CC4878" w:rsidRPr="00DA2098" w:rsidRDefault="00CC4878" w:rsidP="00CC4878">
                            <w:pPr>
                              <w:jc w:val="center"/>
                              <w:rPr>
                                <w:rFonts w:ascii="Candara" w:hAnsi="Candar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s-ES"/>
                              </w:rPr>
                            </w:pPr>
                            <w:r>
                              <w:rPr>
                                <w:rFonts w:ascii="Candara" w:hAnsi="Candar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s-ES"/>
                              </w:rPr>
                              <w:t>Tipo de contrato</w:t>
                            </w:r>
                          </w:p>
                        </w:txbxContent>
                      </v:textbox>
                    </v:rect>
                    <v:rect id="Rectángulo 11" o:spid="_x0000_s1095" style="position:absolute;left:12926;top:-2216;width:13536;height:14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" filled="f" strokecolor="#aeaaaa [2414]" strokeweight="1pt"/>
                    <v:rect id="Rectángulo 11" o:spid="_x0000_s1096" style="position:absolute;left:12927;top:-275;width:12882;height:14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" filled="f" strokecolor="#aeaaaa [2414]" strokeweight="1pt"/>
                  </v:group>
                </v:group>
                <v:group id="_x0000_s1097" style="position:absolute;top:9284;width:28286;height:5824" coordorigin="303,-651" coordsize="30540,53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">
                  <v:rect id="Rectángulo 11" o:spid="_x0000_s1098" style="position:absolute;left:1239;top:-651;width:10891;height:24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" filled="f" stroked="f" strokeweight="1pt">
                    <v:textbox>
                      <w:txbxContent>
                        <w:p w14:paraId="0AD86AE5" w14:textId="77777777" w:rsidR="00CC4878" w:rsidRPr="00DA2098" w:rsidRDefault="00CC4878" w:rsidP="00CC4878">
                          <w:pPr>
                            <w:rPr>
                              <w:rFonts w:ascii="Candara" w:hAnsi="Candara"/>
                              <w:b/>
                              <w:bCs/>
                              <w:color w:val="000000" w:themeColor="text1"/>
                              <w:sz w:val="24"/>
                              <w:szCs w:val="24"/>
                              <w:lang w:val="es-ES"/>
                            </w:rPr>
                          </w:pPr>
                          <w:r>
                            <w:rPr>
                              <w:rFonts w:ascii="Candara" w:hAnsi="Candara"/>
                              <w:b/>
                              <w:bCs/>
                              <w:color w:val="000000" w:themeColor="text1"/>
                              <w:sz w:val="24"/>
                              <w:szCs w:val="24"/>
                              <w:lang w:val="es-ES"/>
                            </w:rPr>
                            <w:t>Cantón</w:t>
                          </w:r>
                        </w:p>
                      </w:txbxContent>
                    </v:textbox>
                  </v:rect>
                  <v:group id="Grupo 2" o:spid="_x0000_s1099" style="position:absolute;left:303;top:-299;width:30540;height:5013" coordorigin="303,-3113" coordsize="30540,50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">
                    <v:rect id="Rectángulo 11" o:spid="_x0000_s1100" style="position:absolute;left:303;top:-1053;width:10410;height:2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" filled="f" stroked="f" strokeweight="1pt">
                      <v:textbox>
                        <w:txbxContent>
                          <w:p w14:paraId="58B200C1" w14:textId="77777777" w:rsidR="00CC4878" w:rsidRPr="00DA2098" w:rsidRDefault="00CC4878" w:rsidP="00CC4878">
                            <w:pPr>
                              <w:jc w:val="center"/>
                              <w:rPr>
                                <w:rFonts w:ascii="Candara" w:hAnsi="Candar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s-ES"/>
                              </w:rPr>
                            </w:pPr>
                            <w:r>
                              <w:rPr>
                                <w:rFonts w:ascii="Candara" w:hAnsi="Candar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s-ES"/>
                              </w:rPr>
                              <w:t>Parroquia</w:t>
                            </w:r>
                          </w:p>
                        </w:txbxContent>
                      </v:textbox>
                    </v:rect>
                    <v:rect id="Rectángulo 11" o:spid="_x0000_s1101" style="position:absolute;left:15231;top:-3113;width:15612;height:17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" filled="f" strokecolor="#aeaaaa [2414]" strokeweight="1pt"/>
                    <v:rect id="Rectángulo 11" o:spid="_x0000_s1102" style="position:absolute;left:14987;top:-742;width:15856;height:18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" filled="f" strokecolor="#aeaaaa [2414]" strokeweight="1pt"/>
                  </v:group>
                </v:group>
                <v:rect id="_x0000_s1103" style="position:absolute;left:2250;top:1547;width:25741;height:25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" fillcolor="#92d050" strokecolor="#d8d8d8 [2732]" strokeweight="1pt">
                  <v:path arrowok="t"/>
                  <v:textbox>
                    <w:txbxContent>
                      <w:p w14:paraId="3B8EA59B" w14:textId="6884B409" w:rsidR="00CC4878" w:rsidRPr="00205053" w:rsidRDefault="00CC4878" w:rsidP="00CC4878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Oferta Laboral</w:t>
                        </w:r>
                      </w:p>
                      <w:p w14:paraId="6A73F5DC" w14:textId="77777777" w:rsidR="00CC4878" w:rsidRDefault="00CC4878" w:rsidP="00CC4878">
                        <w:pPr>
                          <w:jc w:val="center"/>
                        </w:pPr>
                        <w:r>
                          <w:t>Mi oferta laboral</w:t>
                        </w:r>
                      </w:p>
                    </w:txbxContent>
                  </v:textbox>
                </v:rect>
                <v:rect id="_x0000_s1104" style="position:absolute;left:2532;top:16881;width:10274;height:28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" fillcolor="#f6f973" stroked="f" strokeweight="1pt">
                  <v:textbox>
                    <w:txbxContent>
                      <w:p w14:paraId="7AB8E36D" w14:textId="080A3C99" w:rsidR="00A13707" w:rsidRPr="00C22AB6" w:rsidRDefault="00CC4878" w:rsidP="00A13707">
                        <w:pPr>
                          <w:jc w:val="center"/>
                          <w:rPr>
                            <w:color w:val="000000" w:themeColor="text1"/>
                            <w:lang w:val="es-ES"/>
                          </w:rPr>
                        </w:pPr>
                        <w:r w:rsidRPr="00C22AB6">
                          <w:rPr>
                            <w:color w:val="000000" w:themeColor="text1"/>
                            <w:lang w:val="es-ES"/>
                          </w:rPr>
                          <w:t>Ver más…</w:t>
                        </w:r>
                        <w:r w:rsidR="00A13707" w:rsidRPr="00A13707">
                          <w:rPr>
                            <w:color w:val="000000" w:themeColor="text1"/>
                            <w:lang w:val="es-ES"/>
                          </w:rPr>
                          <w:t xml:space="preserve"> </w:t>
                        </w:r>
                        <w:r w:rsidR="00A13707">
                          <w:rPr>
                            <w:color w:val="000000" w:themeColor="text1"/>
                            <w:lang w:val="es-ES"/>
                          </w:rPr>
                          <w:t>Aplicar</w:t>
                        </w:r>
                      </w:p>
                      <w:p w14:paraId="0129BA2A" w14:textId="21F9D26C" w:rsidR="00CC4878" w:rsidRPr="00C22AB6" w:rsidRDefault="00CC4878" w:rsidP="00CC4878">
                        <w:pPr>
                          <w:jc w:val="center"/>
                          <w:rPr>
                            <w:color w:val="000000" w:themeColor="text1"/>
                            <w:lang w:val="es-ES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 w:rsidR="00A13707">
        <w:rPr>
          <w:noProof/>
        </w:rPr>
        <mc:AlternateContent>
          <mc:Choice Requires="wps">
            <w:drawing>
              <wp:anchor distT="0" distB="0" distL="114300" distR="114300" simplePos="0" relativeHeight="251657231" behindDoc="0" locked="0" layoutInCell="1" allowOverlap="1" wp14:anchorId="28FE188F" wp14:editId="7B0C190E">
                <wp:simplePos x="0" y="0"/>
                <wp:positionH relativeFrom="column">
                  <wp:posOffset>1056152</wp:posOffset>
                </wp:positionH>
                <wp:positionV relativeFrom="paragraph">
                  <wp:posOffset>2858477</wp:posOffset>
                </wp:positionV>
                <wp:extent cx="1027259" cy="281354"/>
                <wp:effectExtent l="0" t="0" r="0" b="0"/>
                <wp:wrapNone/>
                <wp:docPr id="736007247" name="Rectángul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27259" cy="281354"/>
                        </a:xfrm>
                        <a:prstGeom prst="rect">
                          <a:avLst/>
                        </a:prstGeom>
                        <a:solidFill>
                          <a:srgbClr val="F6F97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67C7A7" w14:textId="50F47490" w:rsidR="00A13707" w:rsidRPr="00C22AB6" w:rsidRDefault="00A13707" w:rsidP="00A13707">
                            <w:pPr>
                              <w:jc w:val="center"/>
                              <w:rPr>
                                <w:color w:val="000000" w:themeColor="text1"/>
                                <w:lang w:val="es-E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s-ES"/>
                              </w:rPr>
                              <w:t>Aplicar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8FE188F" id="_x0000_s1105" style="position:absolute;margin-left:83.15pt;margin-top:225.1pt;width:80.9pt;height:22.15pt;z-index:25165723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" fillcolor="#f6f973" stroked="f" strokeweight="1pt">
                <v:textbox>
                  <w:txbxContent>
                    <w:p w14:paraId="7D67C7A7" w14:textId="50F47490" w:rsidR="00A13707" w:rsidRPr="00C22AB6" w:rsidRDefault="00A13707" w:rsidP="00A13707">
                      <w:pPr>
                        <w:jc w:val="center"/>
                        <w:rPr>
                          <w:color w:val="000000" w:themeColor="text1"/>
                          <w:lang w:val="es-ES"/>
                        </w:rPr>
                      </w:pPr>
                      <w:r>
                        <w:rPr>
                          <w:color w:val="000000" w:themeColor="text1"/>
                          <w:lang w:val="es-ES"/>
                        </w:rPr>
                        <w:t>Aplicar</w:t>
                      </w:r>
                    </w:p>
                  </w:txbxContent>
                </v:textbox>
              </v:rect>
            </w:pict>
          </mc:Fallback>
        </mc:AlternateContent>
      </w:r>
      <w:r w:rsidR="00A13707">
        <w:rPr>
          <w:noProof/>
        </w:rPr>
        <mc:AlternateContent>
          <mc:Choice Requires="wpg">
            <w:drawing>
              <wp:anchor distT="0" distB="0" distL="114300" distR="114300" simplePos="0" relativeHeight="251657227" behindDoc="0" locked="0" layoutInCell="1" allowOverlap="1" wp14:anchorId="4DB37B87" wp14:editId="673087FF">
                <wp:simplePos x="0" y="0"/>
                <wp:positionH relativeFrom="column">
                  <wp:posOffset>-519967</wp:posOffset>
                </wp:positionH>
                <wp:positionV relativeFrom="paragraph">
                  <wp:posOffset>1170696</wp:posOffset>
                </wp:positionV>
                <wp:extent cx="2995930" cy="2067560"/>
                <wp:effectExtent l="0" t="0" r="13970" b="27940"/>
                <wp:wrapNone/>
                <wp:docPr id="509395144" name="Grupo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95930" cy="2067560"/>
                          <a:chOff x="0" y="0"/>
                          <a:chExt cx="2996419" cy="2067560"/>
                        </a:xfrm>
                      </wpg:grpSpPr>
                      <wps:wsp>
                        <wps:cNvPr id="1303718372" name="Rectángulo 8"/>
                        <wps:cNvSpPr/>
                        <wps:spPr>
                          <a:xfrm>
                            <a:off x="14068" y="0"/>
                            <a:ext cx="2982351" cy="206756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578590254" name="Grupo 3"/>
                        <wpg:cNvGrpSpPr/>
                        <wpg:grpSpPr>
                          <a:xfrm>
                            <a:off x="0" y="464234"/>
                            <a:ext cx="2828290" cy="572770"/>
                            <a:chOff x="29196" y="0"/>
                            <a:chExt cx="2617061" cy="486300"/>
                          </a:xfrm>
                        </wpg:grpSpPr>
                        <wps:wsp>
                          <wps:cNvPr id="429495202" name="Rectángulo 11"/>
                          <wps:cNvSpPr/>
                          <wps:spPr>
                            <a:xfrm>
                              <a:off x="70303" y="0"/>
                              <a:ext cx="1482923" cy="23879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FFB97F4" w14:textId="159BA369" w:rsidR="00EB4D01" w:rsidRPr="00DA2098" w:rsidRDefault="00B121BF" w:rsidP="00EB4D01">
                                <w:pPr>
                                  <w:rPr>
                                    <w:rFonts w:ascii="Candara" w:hAnsi="Candara"/>
                                    <w:b/>
                                    <w:bCs/>
                                    <w:color w:val="000000" w:themeColor="text1"/>
                                    <w:sz w:val="24"/>
                                    <w:szCs w:val="24"/>
                                    <w:lang w:val="es-ES"/>
                                  </w:rPr>
                                </w:pPr>
                                <w:r>
                                  <w:rPr>
                                    <w:rFonts w:ascii="Candara" w:hAnsi="Candara"/>
                                    <w:b/>
                                    <w:bCs/>
                                    <w:color w:val="000000" w:themeColor="text1"/>
                                    <w:sz w:val="24"/>
                                    <w:szCs w:val="24"/>
                                    <w:lang w:val="es-ES"/>
                                  </w:rPr>
                                  <w:t>Cargo solicitado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809542844" name="Grupo 2"/>
                          <wpg:cNvGrpSpPr/>
                          <wpg:grpSpPr>
                            <a:xfrm>
                              <a:off x="29196" y="59697"/>
                              <a:ext cx="2617061" cy="426603"/>
                              <a:chOff x="29196" y="-221657"/>
                              <a:chExt cx="2617061" cy="426603"/>
                            </a:xfrm>
                          </wpg:grpSpPr>
                          <wps:wsp>
                            <wps:cNvPr id="1552910684" name="Rectángulo 11"/>
                            <wps:cNvSpPr/>
                            <wps:spPr>
                              <a:xfrm>
                                <a:off x="29196" y="-90476"/>
                                <a:ext cx="1301589" cy="29542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201324D" w14:textId="05DF8D83" w:rsidR="00EB4D01" w:rsidRPr="00DA2098" w:rsidRDefault="007A43AF" w:rsidP="00EB4D01">
                                  <w:pPr>
                                    <w:jc w:val="center"/>
                                    <w:rPr>
                                      <w:rFonts w:ascii="Candara" w:hAnsi="Candara"/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  <w:lang w:val="es-ES"/>
                                    </w:rPr>
                                  </w:pPr>
                                  <w:r>
                                    <w:rPr>
                                      <w:rFonts w:ascii="Candara" w:hAnsi="Candara"/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  <w:lang w:val="es-ES"/>
                                    </w:rPr>
                                    <w:t>Tipo de contrato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93798084" name="Rectángulo 11"/>
                            <wps:cNvSpPr/>
                            <wps:spPr>
                              <a:xfrm>
                                <a:off x="1292695" y="-221657"/>
                                <a:ext cx="1353562" cy="14319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bg2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78893416" name="Rectángulo 11"/>
                            <wps:cNvSpPr/>
                            <wps:spPr>
                              <a:xfrm>
                                <a:off x="1292757" y="-27580"/>
                                <a:ext cx="1288231" cy="1402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bg2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1746887121" name="Grupo 3"/>
                        <wpg:cNvGrpSpPr/>
                        <wpg:grpSpPr>
                          <a:xfrm>
                            <a:off x="0" y="928467"/>
                            <a:ext cx="2828616" cy="582374"/>
                            <a:chOff x="30372" y="-65126"/>
                            <a:chExt cx="3054011" cy="536572"/>
                          </a:xfrm>
                        </wpg:grpSpPr>
                        <wps:wsp>
                          <wps:cNvPr id="1394570101" name="Rectángulo 11"/>
                          <wps:cNvSpPr/>
                          <wps:spPr>
                            <a:xfrm>
                              <a:off x="123907" y="-65126"/>
                              <a:ext cx="1089145" cy="2460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A63F729" w14:textId="49B7DEF0" w:rsidR="008E716E" w:rsidRPr="00DA2098" w:rsidRDefault="00077729" w:rsidP="008E716E">
                                <w:pPr>
                                  <w:rPr>
                                    <w:rFonts w:ascii="Candara" w:hAnsi="Candara"/>
                                    <w:b/>
                                    <w:bCs/>
                                    <w:color w:val="000000" w:themeColor="text1"/>
                                    <w:sz w:val="24"/>
                                    <w:szCs w:val="24"/>
                                    <w:lang w:val="es-ES"/>
                                  </w:rPr>
                                </w:pPr>
                                <w:r>
                                  <w:rPr>
                                    <w:rFonts w:ascii="Candara" w:hAnsi="Candara"/>
                                    <w:b/>
                                    <w:bCs/>
                                    <w:color w:val="000000" w:themeColor="text1"/>
                                    <w:sz w:val="24"/>
                                    <w:szCs w:val="24"/>
                                    <w:lang w:val="es-ES"/>
                                  </w:rPr>
                                  <w:t>Cantón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193682824" name="Grupo 2"/>
                          <wpg:cNvGrpSpPr/>
                          <wpg:grpSpPr>
                            <a:xfrm>
                              <a:off x="30372" y="-29970"/>
                              <a:ext cx="3054011" cy="501416"/>
                              <a:chOff x="30372" y="-311324"/>
                              <a:chExt cx="3054011" cy="501416"/>
                            </a:xfrm>
                          </wpg:grpSpPr>
                          <wps:wsp>
                            <wps:cNvPr id="1144960050" name="Rectángulo 11"/>
                            <wps:cNvSpPr/>
                            <wps:spPr>
                              <a:xfrm>
                                <a:off x="30372" y="-105330"/>
                                <a:ext cx="1041009" cy="29542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B293D33" w14:textId="1EC669C5" w:rsidR="008E716E" w:rsidRPr="00DA2098" w:rsidRDefault="00077729" w:rsidP="008E716E">
                                  <w:pPr>
                                    <w:jc w:val="center"/>
                                    <w:rPr>
                                      <w:rFonts w:ascii="Candara" w:hAnsi="Candara"/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  <w:lang w:val="es-ES"/>
                                    </w:rPr>
                                  </w:pPr>
                                  <w:r>
                                    <w:rPr>
                                      <w:rFonts w:ascii="Candara" w:hAnsi="Candara"/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  <w:lang w:val="es-ES"/>
                                    </w:rPr>
                                    <w:t>Parroquia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16071103" name="Rectángulo 11"/>
                            <wps:cNvSpPr/>
                            <wps:spPr>
                              <a:xfrm>
                                <a:off x="1523116" y="-311324"/>
                                <a:ext cx="1561265" cy="17211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bg2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41278340" name="Rectángulo 11"/>
                            <wps:cNvSpPr/>
                            <wps:spPr>
                              <a:xfrm>
                                <a:off x="1498716" y="-74224"/>
                                <a:ext cx="1585667" cy="18654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bg2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s:wsp>
                        <wps:cNvPr id="1365787394" name="Rectángulo 1"/>
                        <wps:cNvSpPr>
                          <a:spLocks/>
                        </wps:cNvSpPr>
                        <wps:spPr>
                          <a:xfrm>
                            <a:off x="225083" y="154744"/>
                            <a:ext cx="2574095" cy="253219"/>
                          </a:xfrm>
                          <a:prstGeom prst="rect">
                            <a:avLst/>
                          </a:prstGeom>
                          <a:solidFill>
                            <a:srgbClr val="92D050"/>
                          </a:solidFill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2EF0545" w14:textId="3B92CA0C" w:rsidR="00C5445D" w:rsidRPr="00205053" w:rsidRDefault="00A13707" w:rsidP="00C5445D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O</w:t>
                              </w:r>
                              <w:r w:rsidR="00205053" w:rsidRPr="00205053">
                                <w:rPr>
                                  <w:color w:val="000000" w:themeColor="text1"/>
                                </w:rPr>
                                <w:t>ferta Laboral</w:t>
                              </w:r>
                            </w:p>
                            <w:p w14:paraId="76A9E5FE" w14:textId="11F2E2D1" w:rsidR="00C5445D" w:rsidRDefault="00205053" w:rsidP="00C5445D">
                              <w:pPr>
                                <w:jc w:val="center"/>
                              </w:pPr>
                              <w:r>
                                <w:t>Mi oferta laboral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6680570" name="Rectángulo 1"/>
                        <wps:cNvSpPr>
                          <a:spLocks/>
                        </wps:cNvSpPr>
                        <wps:spPr>
                          <a:xfrm>
                            <a:off x="276269" y="1674055"/>
                            <a:ext cx="1027427" cy="281354"/>
                          </a:xfrm>
                          <a:prstGeom prst="rect">
                            <a:avLst/>
                          </a:prstGeom>
                          <a:solidFill>
                            <a:srgbClr val="F6F97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059B70B" w14:textId="3C7C2736" w:rsidR="000040F5" w:rsidRPr="00C22AB6" w:rsidRDefault="00C22AB6" w:rsidP="00C22AB6">
                              <w:pPr>
                                <w:jc w:val="center"/>
                                <w:rPr>
                                  <w:color w:val="000000" w:themeColor="text1"/>
                                  <w:lang w:val="es-ES"/>
                                </w:rPr>
                              </w:pPr>
                              <w:r w:rsidRPr="00C22AB6">
                                <w:rPr>
                                  <w:color w:val="000000" w:themeColor="text1"/>
                                  <w:lang w:val="es-ES"/>
                                </w:rPr>
                                <w:t>Ver más…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DB37B87" id="_x0000_s1106" style="position:absolute;margin-left:-40.95pt;margin-top:92.2pt;width:235.9pt;height:162.8pt;z-index:251657227" coordsize="29964,206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">
                <v:rect id="Rectángulo 8" o:spid="_x0000_s1107" style="position:absolute;left:140;width:29824;height:206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" fillcolor="white [3212]" strokecolor="#d8d8d8 [2732]" strokeweight="1pt"/>
                <v:group id="_x0000_s1108" style="position:absolute;top:4642;width:28282;height:5728" coordorigin="291" coordsize="26170,48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">
                  <v:rect id="Rectángulo 11" o:spid="_x0000_s1109" style="position:absolute;left:703;width:14829;height:23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" filled="f" stroked="f" strokeweight="1pt">
                    <v:textbox>
                      <w:txbxContent>
                        <w:p w14:paraId="3FFB97F4" w14:textId="159BA369" w:rsidR="00EB4D01" w:rsidRPr="00DA2098" w:rsidRDefault="00B121BF" w:rsidP="00EB4D01">
                          <w:pPr>
                            <w:rPr>
                              <w:rFonts w:ascii="Candara" w:hAnsi="Candara"/>
                              <w:b/>
                              <w:bCs/>
                              <w:color w:val="000000" w:themeColor="text1"/>
                              <w:sz w:val="24"/>
                              <w:szCs w:val="24"/>
                              <w:lang w:val="es-ES"/>
                            </w:rPr>
                          </w:pPr>
                          <w:r>
                            <w:rPr>
                              <w:rFonts w:ascii="Candara" w:hAnsi="Candara"/>
                              <w:b/>
                              <w:bCs/>
                              <w:color w:val="000000" w:themeColor="text1"/>
                              <w:sz w:val="24"/>
                              <w:szCs w:val="24"/>
                              <w:lang w:val="es-ES"/>
                            </w:rPr>
                            <w:t>Cargo solicitado</w:t>
                          </w:r>
                        </w:p>
                      </w:txbxContent>
                    </v:textbox>
                  </v:rect>
                  <v:group id="Grupo 2" o:spid="_x0000_s1110" style="position:absolute;left:291;top:596;width:26171;height:4267" coordorigin="291,-2216" coordsize="26170,42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">
                    <v:rect id="Rectángulo 11" o:spid="_x0000_s1111" style="position:absolute;left:291;top:-904;width:13016;height:2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" filled="f" stroked="f" strokeweight="1pt">
                      <v:textbox>
                        <w:txbxContent>
                          <w:p w14:paraId="3201324D" w14:textId="05DF8D83" w:rsidR="00EB4D01" w:rsidRPr="00DA2098" w:rsidRDefault="007A43AF" w:rsidP="00EB4D01">
                            <w:pPr>
                              <w:jc w:val="center"/>
                              <w:rPr>
                                <w:rFonts w:ascii="Candara" w:hAnsi="Candar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s-ES"/>
                              </w:rPr>
                            </w:pPr>
                            <w:r>
                              <w:rPr>
                                <w:rFonts w:ascii="Candara" w:hAnsi="Candar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s-ES"/>
                              </w:rPr>
                              <w:t>Tipo de contrato</w:t>
                            </w:r>
                          </w:p>
                        </w:txbxContent>
                      </v:textbox>
                    </v:rect>
                    <v:rect id="Rectángulo 11" o:spid="_x0000_s1112" style="position:absolute;left:12926;top:-2216;width:13536;height:14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" filled="f" strokecolor="#aeaaaa [2414]" strokeweight="1pt"/>
                    <v:rect id="Rectángulo 11" o:spid="_x0000_s1113" style="position:absolute;left:12927;top:-275;width:12882;height:14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" filled="f" strokecolor="#aeaaaa [2414]" strokeweight="1pt"/>
                  </v:group>
                </v:group>
                <v:group id="_x0000_s1114" style="position:absolute;top:9284;width:28286;height:5824" coordorigin="303,-651" coordsize="30540,53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">
                  <v:rect id="Rectángulo 11" o:spid="_x0000_s1115" style="position:absolute;left:1239;top:-651;width:10891;height:24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" filled="f" stroked="f" strokeweight="1pt">
                    <v:textbox>
                      <w:txbxContent>
                        <w:p w14:paraId="0A63F729" w14:textId="49B7DEF0" w:rsidR="008E716E" w:rsidRPr="00DA2098" w:rsidRDefault="00077729" w:rsidP="008E716E">
                          <w:pPr>
                            <w:rPr>
                              <w:rFonts w:ascii="Candara" w:hAnsi="Candara"/>
                              <w:b/>
                              <w:bCs/>
                              <w:color w:val="000000" w:themeColor="text1"/>
                              <w:sz w:val="24"/>
                              <w:szCs w:val="24"/>
                              <w:lang w:val="es-ES"/>
                            </w:rPr>
                          </w:pPr>
                          <w:r>
                            <w:rPr>
                              <w:rFonts w:ascii="Candara" w:hAnsi="Candara"/>
                              <w:b/>
                              <w:bCs/>
                              <w:color w:val="000000" w:themeColor="text1"/>
                              <w:sz w:val="24"/>
                              <w:szCs w:val="24"/>
                              <w:lang w:val="es-ES"/>
                            </w:rPr>
                            <w:t>Cantón</w:t>
                          </w:r>
                        </w:p>
                      </w:txbxContent>
                    </v:textbox>
                  </v:rect>
                  <v:group id="Grupo 2" o:spid="_x0000_s1116" style="position:absolute;left:303;top:-299;width:30540;height:5013" coordorigin="303,-3113" coordsize="30540,50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">
                    <v:rect id="Rectángulo 11" o:spid="_x0000_s1117" style="position:absolute;left:303;top:-1053;width:10410;height:2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" filled="f" stroked="f" strokeweight="1pt">
                      <v:textbox>
                        <w:txbxContent>
                          <w:p w14:paraId="7B293D33" w14:textId="1EC669C5" w:rsidR="008E716E" w:rsidRPr="00DA2098" w:rsidRDefault="00077729" w:rsidP="008E716E">
                            <w:pPr>
                              <w:jc w:val="center"/>
                              <w:rPr>
                                <w:rFonts w:ascii="Candara" w:hAnsi="Candar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s-ES"/>
                              </w:rPr>
                            </w:pPr>
                            <w:r>
                              <w:rPr>
                                <w:rFonts w:ascii="Candara" w:hAnsi="Candar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s-ES"/>
                              </w:rPr>
                              <w:t>Parroquia</w:t>
                            </w:r>
                          </w:p>
                        </w:txbxContent>
                      </v:textbox>
                    </v:rect>
                    <v:rect id="Rectángulo 11" o:spid="_x0000_s1118" style="position:absolute;left:15231;top:-3113;width:15612;height:17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" filled="f" strokecolor="#aeaaaa [2414]" strokeweight="1pt"/>
                    <v:rect id="Rectángulo 11" o:spid="_x0000_s1119" style="position:absolute;left:14987;top:-742;width:15856;height:18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" filled="f" strokecolor="#aeaaaa [2414]" strokeweight="1pt"/>
                  </v:group>
                </v:group>
                <v:rect id="_x0000_s1120" style="position:absolute;left:2250;top:1547;width:25741;height:25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" fillcolor="#92d050" strokecolor="#d8d8d8 [2732]" strokeweight="1pt">
                  <v:path arrowok="t"/>
                  <v:textbox>
                    <w:txbxContent>
                      <w:p w14:paraId="12EF0545" w14:textId="3B92CA0C" w:rsidR="00C5445D" w:rsidRPr="00205053" w:rsidRDefault="00A13707" w:rsidP="00C5445D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O</w:t>
                        </w:r>
                        <w:r w:rsidR="00205053" w:rsidRPr="00205053">
                          <w:rPr>
                            <w:color w:val="000000" w:themeColor="text1"/>
                          </w:rPr>
                          <w:t>ferta Laboral</w:t>
                        </w:r>
                      </w:p>
                      <w:p w14:paraId="76A9E5FE" w14:textId="11F2E2D1" w:rsidR="00C5445D" w:rsidRDefault="00205053" w:rsidP="00C5445D">
                        <w:pPr>
                          <w:jc w:val="center"/>
                        </w:pPr>
                        <w:r>
                          <w:t>Mi oferta laboral</w:t>
                        </w:r>
                      </w:p>
                    </w:txbxContent>
                  </v:textbox>
                </v:rect>
                <v:rect id="_x0000_s1121" style="position:absolute;left:2762;top:16740;width:10274;height:28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" fillcolor="#f6f973" stroked="f" strokeweight="1pt">
                  <v:textbox>
                    <w:txbxContent>
                      <w:p w14:paraId="7059B70B" w14:textId="3C7C2736" w:rsidR="000040F5" w:rsidRPr="00C22AB6" w:rsidRDefault="00C22AB6" w:rsidP="00C22AB6">
                        <w:pPr>
                          <w:jc w:val="center"/>
                          <w:rPr>
                            <w:color w:val="000000" w:themeColor="text1"/>
                            <w:lang w:val="es-ES"/>
                          </w:rPr>
                        </w:pPr>
                        <w:r w:rsidRPr="00C22AB6">
                          <w:rPr>
                            <w:color w:val="000000" w:themeColor="text1"/>
                            <w:lang w:val="es-ES"/>
                          </w:rPr>
                          <w:t>Ver más…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6B618A">
        <w:rPr>
          <w:noProof/>
        </w:rPr>
        <mc:AlternateContent>
          <mc:Choice Requires="wps">
            <w:drawing>
              <wp:anchor distT="0" distB="0" distL="114300" distR="114300" simplePos="0" relativeHeight="251657226" behindDoc="0" locked="0" layoutInCell="1" allowOverlap="1" wp14:anchorId="58044718" wp14:editId="46B9F674">
                <wp:simplePos x="0" y="0"/>
                <wp:positionH relativeFrom="column">
                  <wp:posOffset>-407425</wp:posOffset>
                </wp:positionH>
                <wp:positionV relativeFrom="paragraph">
                  <wp:posOffset>298499</wp:posOffset>
                </wp:positionV>
                <wp:extent cx="6006368" cy="358101"/>
                <wp:effectExtent l="0" t="0" r="0" b="4445"/>
                <wp:wrapNone/>
                <wp:docPr id="7963578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6368" cy="358101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F82D71" w14:textId="3F1F235F" w:rsidR="00EF573E" w:rsidRPr="00EF573E" w:rsidRDefault="00EF573E" w:rsidP="00EF573E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Oferta Laboral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044718" id="Rectángulo 7" o:spid="_x0000_s1122" style="position:absolute;margin-left:-32.1pt;margin-top:23.5pt;width:472.95pt;height:28.2pt;z-index:25165722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" fillcolor="#92d050" stroked="f" strokeweight="1pt">
                <v:textbox>
                  <w:txbxContent>
                    <w:p w14:paraId="2AF82D71" w14:textId="3F1F235F" w:rsidR="00EF573E" w:rsidRPr="00EF573E" w:rsidRDefault="00EF573E" w:rsidP="00EF573E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Oferta Laboral</w:t>
                      </w:r>
                    </w:p>
                  </w:txbxContent>
                </v:textbox>
              </v:rect>
            </w:pict>
          </mc:Fallback>
        </mc:AlternateContent>
      </w:r>
      <w:r w:rsidR="00742418">
        <w:rPr>
          <w:noProof/>
        </w:rPr>
        <mc:AlternateContent>
          <mc:Choice Requires="wpg">
            <w:drawing>
              <wp:anchor distT="0" distB="0" distL="114300" distR="114300" simplePos="0" relativeHeight="251657225" behindDoc="0" locked="0" layoutInCell="1" allowOverlap="1" wp14:anchorId="4661798D" wp14:editId="4CE6A0F7">
                <wp:simplePos x="0" y="0"/>
                <wp:positionH relativeFrom="column">
                  <wp:posOffset>5795987</wp:posOffset>
                </wp:positionH>
                <wp:positionV relativeFrom="paragraph">
                  <wp:posOffset>290846</wp:posOffset>
                </wp:positionV>
                <wp:extent cx="221126" cy="5627077"/>
                <wp:effectExtent l="0" t="0" r="26670" b="12065"/>
                <wp:wrapNone/>
                <wp:docPr id="261963191" name="Grupo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1126" cy="5627077"/>
                          <a:chOff x="0" y="0"/>
                          <a:chExt cx="239151" cy="3545058"/>
                        </a:xfrm>
                      </wpg:grpSpPr>
                      <wps:wsp>
                        <wps:cNvPr id="87848974" name="Rectángulo 19"/>
                        <wps:cNvSpPr/>
                        <wps:spPr>
                          <a:xfrm>
                            <a:off x="0" y="0"/>
                            <a:ext cx="239151" cy="354505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bg2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9137865" name="Rectángulo 20"/>
                        <wps:cNvSpPr/>
                        <wps:spPr>
                          <a:xfrm>
                            <a:off x="56271" y="422030"/>
                            <a:ext cx="126560" cy="2630658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75000"/>
                            </a:schemeClr>
                          </a:solidFill>
                          <a:ln>
                            <a:solidFill>
                              <a:schemeClr val="bg2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0138545" name="Triángulo isósceles 21"/>
                        <wps:cNvSpPr/>
                        <wps:spPr>
                          <a:xfrm rot="10800000">
                            <a:off x="61253" y="3235569"/>
                            <a:ext cx="140677" cy="225083"/>
                          </a:xfrm>
                          <a:prstGeom prst="triangle">
                            <a:avLst/>
                          </a:prstGeom>
                          <a:solidFill>
                            <a:schemeClr val="bg2">
                              <a:lumMod val="75000"/>
                            </a:schemeClr>
                          </a:solidFill>
                          <a:ln>
                            <a:solidFill>
                              <a:schemeClr val="bg2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11EC5BD" w14:textId="77777777" w:rsidR="00742418" w:rsidRPr="00B85EA9" w:rsidRDefault="00742418" w:rsidP="00742418">
                              <w:pPr>
                                <w:jc w:val="center"/>
                                <w:rPr>
                                  <w:lang w:val="es-ES"/>
                                </w:rPr>
                              </w:pPr>
                              <w:r>
                                <w:rPr>
                                  <w:lang w:val="es-ES"/>
                                </w:rPr>
                                <w:t>v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3429723" name="Triángulo isósceles 21"/>
                        <wps:cNvSpPr/>
                        <wps:spPr>
                          <a:xfrm>
                            <a:off x="61253" y="80303"/>
                            <a:ext cx="140677" cy="225083"/>
                          </a:xfrm>
                          <a:prstGeom prst="triangle">
                            <a:avLst/>
                          </a:prstGeom>
                          <a:solidFill>
                            <a:schemeClr val="bg2">
                              <a:lumMod val="75000"/>
                            </a:schemeClr>
                          </a:solidFill>
                          <a:ln>
                            <a:solidFill>
                              <a:schemeClr val="bg2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494A3CC" w14:textId="77777777" w:rsidR="00742418" w:rsidRPr="00B85EA9" w:rsidRDefault="00742418" w:rsidP="00742418">
                              <w:pPr>
                                <w:jc w:val="center"/>
                                <w:rPr>
                                  <w:lang w:val="es-ES"/>
                                </w:rPr>
                              </w:pPr>
                              <w:r>
                                <w:rPr>
                                  <w:lang w:val="es-ES"/>
                                </w:rPr>
                                <w:t>v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661798D" id="_x0000_s1123" style="position:absolute;margin-left:456.4pt;margin-top:22.9pt;width:17.4pt;height:443.1pt;z-index:251657225;mso-width-relative:margin;mso-height-relative:margin" coordsize="2391,35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">
                <v:rect id="Rectángulo 19" o:spid="_x0000_s1124" style="position:absolute;width:2391;height:354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" filled="f" strokecolor="#aeaaaa [2414]" strokeweight="1pt"/>
                <v:rect id="Rectángulo 20" o:spid="_x0000_s1125" style="position:absolute;left:562;top:4220;width:1266;height:263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" fillcolor="#aeaaaa [2414]" strokecolor="#aeaaaa [2414]" strokeweight="1pt"/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Triángulo isósceles 21" o:spid="_x0000_s1126" type="#_x0000_t5" style="position:absolute;left:612;top:32355;width:1407;height:2251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" fillcolor="#aeaaaa [2414]" strokecolor="#aeaaaa [2414]" strokeweight="1pt">
                  <v:textbox>
                    <w:txbxContent>
                      <w:p w14:paraId="111EC5BD" w14:textId="77777777" w:rsidR="00742418" w:rsidRPr="00B85EA9" w:rsidRDefault="00742418" w:rsidP="00742418">
                        <w:pPr>
                          <w:jc w:val="center"/>
                          <w:rPr>
                            <w:lang w:val="es-ES"/>
                          </w:rPr>
                        </w:pPr>
                        <w:r>
                          <w:rPr>
                            <w:lang w:val="es-ES"/>
                          </w:rPr>
                          <w:t>v</w:t>
                        </w:r>
                      </w:p>
                    </w:txbxContent>
                  </v:textbox>
                </v:shape>
                <v:shape id="Triángulo isósceles 21" o:spid="_x0000_s1127" type="#_x0000_t5" style="position:absolute;left:612;top:803;width:1407;height:22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" fillcolor="#aeaaaa [2414]" strokecolor="#aeaaaa [2414]" strokeweight="1pt">
                  <v:textbox>
                    <w:txbxContent>
                      <w:p w14:paraId="6494A3CC" w14:textId="77777777" w:rsidR="00742418" w:rsidRPr="00B85EA9" w:rsidRDefault="00742418" w:rsidP="00742418">
                        <w:pPr>
                          <w:jc w:val="center"/>
                          <w:rPr>
                            <w:lang w:val="es-ES"/>
                          </w:rPr>
                        </w:pPr>
                        <w:r>
                          <w:rPr>
                            <w:lang w:val="es-ES"/>
                          </w:rPr>
                          <w:t>v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A3507D">
        <w:rPr>
          <w:noProof/>
        </w:rPr>
        <mc:AlternateContent>
          <mc:Choice Requires="wps">
            <w:drawing>
              <wp:anchor distT="0" distB="0" distL="114300" distR="114300" simplePos="0" relativeHeight="251657222" behindDoc="0" locked="0" layoutInCell="1" allowOverlap="1" wp14:anchorId="1D03D5C2" wp14:editId="53CCC442">
                <wp:simplePos x="0" y="0"/>
                <wp:positionH relativeFrom="column">
                  <wp:posOffset>6091507</wp:posOffset>
                </wp:positionH>
                <wp:positionV relativeFrom="paragraph">
                  <wp:posOffset>269973</wp:posOffset>
                </wp:positionV>
                <wp:extent cx="3263558" cy="5838043"/>
                <wp:effectExtent l="0" t="0" r="13335" b="10795"/>
                <wp:wrapNone/>
                <wp:docPr id="2076119114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63558" cy="583804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3AF8EA" id="Rectángulo 2" o:spid="_x0000_s1026" style="position:absolute;margin-left:479.65pt;margin-top:21.25pt;width:256.95pt;height:459.7pt;z-index:25165722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" filled="f" strokecolor="#cfcdcd [2894]" strokeweight="1pt"/>
            </w:pict>
          </mc:Fallback>
        </mc:AlternateContent>
      </w:r>
      <w:r w:rsidR="00A3507D"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4537A022" wp14:editId="5E684A13">
                <wp:simplePos x="0" y="0"/>
                <wp:positionH relativeFrom="margin">
                  <wp:align>center</wp:align>
                </wp:positionH>
                <wp:positionV relativeFrom="paragraph">
                  <wp:posOffset>115033</wp:posOffset>
                </wp:positionV>
                <wp:extent cx="10199077" cy="6133514"/>
                <wp:effectExtent l="0" t="0" r="12065" b="19685"/>
                <wp:wrapNone/>
                <wp:docPr id="434794752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9077" cy="613351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BAA6B1" id="Rectángulo 1" o:spid="_x0000_s1026" style="position:absolute;margin-left:0;margin-top:9.05pt;width:803.1pt;height:482.95pt;z-index:2516572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" fillcolor="white [3212]" strokecolor="#cfcdcd [2894]" strokeweight="1pt">
                <w10:wrap anchorx="margin"/>
              </v:rect>
            </w:pict>
          </mc:Fallback>
        </mc:AlternateContent>
      </w:r>
      <w:r w:rsidR="00221F66">
        <w:rPr>
          <w:noProof/>
        </w:rPr>
        <mc:AlternateContent>
          <mc:Choice Requires="wps">
            <w:drawing>
              <wp:anchor distT="0" distB="0" distL="114300" distR="114300" simplePos="0" relativeHeight="251657221" behindDoc="0" locked="0" layoutInCell="1" allowOverlap="1" wp14:anchorId="5753E783" wp14:editId="3614B767">
                <wp:simplePos x="0" y="0"/>
                <wp:positionH relativeFrom="page">
                  <wp:align>right</wp:align>
                </wp:positionH>
                <wp:positionV relativeFrom="paragraph">
                  <wp:posOffset>-52559</wp:posOffset>
                </wp:positionV>
                <wp:extent cx="10663067" cy="14068"/>
                <wp:effectExtent l="0" t="0" r="24130" b="24130"/>
                <wp:wrapNone/>
                <wp:docPr id="1705853136" name="Conector rec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663067" cy="1406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99C882" id="Conector recto 6" o:spid="_x0000_s1026" style="position:absolute;flip:y;z-index:251657221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" from="788.4pt,-4.15pt" to="1628pt,-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" strokecolor="#aeaaaa [2414]" strokeweight=".5pt">
                <v:stroke joinstyle="miter"/>
                <w10:wrap anchorx="page"/>
              </v:line>
            </w:pict>
          </mc:Fallback>
        </mc:AlternateContent>
      </w:r>
      <w:r w:rsidR="00221F66">
        <w:rPr>
          <w:noProof/>
        </w:rPr>
        <w:drawing>
          <wp:anchor distT="0" distB="0" distL="114300" distR="114300" simplePos="0" relativeHeight="251657217" behindDoc="0" locked="0" layoutInCell="1" allowOverlap="1" wp14:anchorId="27FE5E9E" wp14:editId="61EEB14A">
            <wp:simplePos x="0" y="0"/>
            <wp:positionH relativeFrom="margin">
              <wp:posOffset>2054225</wp:posOffset>
            </wp:positionH>
            <wp:positionV relativeFrom="page">
              <wp:align>top</wp:align>
            </wp:positionV>
            <wp:extent cx="1153160" cy="1181100"/>
            <wp:effectExtent l="0" t="0" r="0" b="0"/>
            <wp:wrapSquare wrapText="bothSides"/>
            <wp:docPr id="64821416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821416" name="Imagen 64821416"/>
                    <pic:cNvPicPr/>
                  </pic:nvPicPr>
                  <pic:blipFill rotWithShape="1">
                    <a:blip r:embed="rId5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backgroundRemoval t="26470" b="76624" l="26324" r="75294">
                                  <a14:foregroundMark x1="31641" y1="62793" x2="31641" y2="62793"/>
                                  <a14:foregroundMark x1="67969" y1="60645" x2="48242" y2="64844"/>
                                  <a14:foregroundMark x1="61719" y1="67969" x2="40918" y2="68945"/>
                                  <a14:foregroundMark x1="35742" y1="60645" x2="34766" y2="59668"/>
                                  <a14:foregroundMark x1="62793" y1="49219" x2="62793" y2="49219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203" t="20201" r="18584" b="17106"/>
                    <a:stretch/>
                  </pic:blipFill>
                  <pic:spPr bwMode="auto">
                    <a:xfrm>
                      <a:off x="0" y="0"/>
                      <a:ext cx="1153160" cy="1181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21F66">
        <w:rPr>
          <w:noProof/>
        </w:rPr>
        <mc:AlternateContent>
          <mc:Choice Requires="wps">
            <w:drawing>
              <wp:anchor distT="0" distB="0" distL="114300" distR="114300" simplePos="0" relativeHeight="251657218" behindDoc="0" locked="0" layoutInCell="1" allowOverlap="1" wp14:anchorId="3BD3CD02" wp14:editId="1D143D6D">
                <wp:simplePos x="0" y="0"/>
                <wp:positionH relativeFrom="margin">
                  <wp:posOffset>3123565</wp:posOffset>
                </wp:positionH>
                <wp:positionV relativeFrom="paragraph">
                  <wp:posOffset>-869120</wp:posOffset>
                </wp:positionV>
                <wp:extent cx="2785403" cy="182880"/>
                <wp:effectExtent l="0" t="0" r="0" b="7620"/>
                <wp:wrapNone/>
                <wp:docPr id="2029334588" name="Rectángul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785403" cy="182880"/>
                        </a:xfrm>
                        <a:prstGeom prst="rect">
                          <a:avLst/>
                        </a:prstGeom>
                        <a:solidFill>
                          <a:srgbClr val="FDF95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F9275E" w14:textId="77777777" w:rsidR="00C5445D" w:rsidRDefault="00C5445D" w:rsidP="00C5445D">
                            <w:pPr>
                              <w:jc w:val="center"/>
                            </w:pPr>
                          </w:p>
                          <w:p w14:paraId="7F542FE3" w14:textId="77777777" w:rsidR="002E434C" w:rsidRDefault="002E434C" w:rsidP="002E434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D3CD02" id="_x0000_s1128" style="position:absolute;margin-left:245.95pt;margin-top:-68.45pt;width:219.3pt;height:14.4pt;z-index:25165721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" fillcolor="#fdf955" stroked="f" strokeweight="1pt">
                <v:textbox>
                  <w:txbxContent>
                    <w:p w14:paraId="04F9275E" w14:textId="77777777" w:rsidR="00C5445D" w:rsidRDefault="00C5445D" w:rsidP="00C5445D">
                      <w:pPr>
                        <w:jc w:val="center"/>
                      </w:pPr>
                    </w:p>
                    <w:p w14:paraId="7F542FE3" w14:textId="77777777" w:rsidR="002E434C" w:rsidRDefault="002E434C" w:rsidP="002E434C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221F66">
        <w:rPr>
          <w:noProof/>
        </w:rPr>
        <mc:AlternateContent>
          <mc:Choice Requires="wps">
            <w:drawing>
              <wp:anchor distT="0" distB="0" distL="114300" distR="114300" simplePos="0" relativeHeight="251657219" behindDoc="0" locked="0" layoutInCell="1" allowOverlap="1" wp14:anchorId="101A929D" wp14:editId="2C853466">
                <wp:simplePos x="0" y="0"/>
                <wp:positionH relativeFrom="column">
                  <wp:posOffset>3151700</wp:posOffset>
                </wp:positionH>
                <wp:positionV relativeFrom="paragraph">
                  <wp:posOffset>-489292</wp:posOffset>
                </wp:positionV>
                <wp:extent cx="2743200" cy="210820"/>
                <wp:effectExtent l="0" t="0" r="0" b="0"/>
                <wp:wrapNone/>
                <wp:docPr id="1191494352" name="Rectángul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743200" cy="21082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0C07F5" w14:textId="34457ED6" w:rsidR="002E434C" w:rsidRDefault="00840426" w:rsidP="002E434C">
                            <w:pPr>
                              <w:jc w:val="center"/>
                            </w:pPr>
                            <w:r w:rsidRPr="00840426">
                              <w:rPr>
                                <w:noProof/>
                              </w:rPr>
                              <w:drawing>
                                <wp:inline distT="0" distB="0" distL="0" distR="0" wp14:anchorId="1052A06E" wp14:editId="500393AF">
                                  <wp:extent cx="8255" cy="106680"/>
                                  <wp:effectExtent l="0" t="0" r="0" b="0"/>
                                  <wp:docPr id="1080817790" name="Imagen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255" cy="1066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1A929D" id="Rectángulo 2" o:spid="_x0000_s1129" style="position:absolute;margin-left:248.15pt;margin-top:-38.55pt;width:3in;height:16.6pt;z-index:25165721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" fillcolor="#92d050" stroked="f" strokeweight="1pt">
                <v:textbox>
                  <w:txbxContent>
                    <w:p w14:paraId="270C07F5" w14:textId="34457ED6" w:rsidR="002E434C" w:rsidRDefault="00840426" w:rsidP="002E434C">
                      <w:pPr>
                        <w:jc w:val="center"/>
                      </w:pPr>
                      <w:r w:rsidRPr="00840426">
                        <w:rPr>
                          <w:noProof/>
                        </w:rPr>
                        <w:drawing>
                          <wp:inline distT="0" distB="0" distL="0" distR="0" wp14:anchorId="1052A06E" wp14:editId="500393AF">
                            <wp:extent cx="8255" cy="106680"/>
                            <wp:effectExtent l="0" t="0" r="0" b="0"/>
                            <wp:docPr id="1080817790" name="Imagen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255" cy="1066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D55351">
        <w:rPr>
          <w:noProof/>
        </w:rPr>
        <mc:AlternateContent>
          <mc:Choice Requires="wps">
            <w:drawing>
              <wp:anchor distT="0" distB="0" distL="114300" distR="114300" simplePos="0" relativeHeight="251657220" behindDoc="0" locked="0" layoutInCell="1" allowOverlap="1" wp14:anchorId="2A5A528A" wp14:editId="0D37F092">
                <wp:simplePos x="0" y="0"/>
                <wp:positionH relativeFrom="column">
                  <wp:posOffset>3207971</wp:posOffset>
                </wp:positionH>
                <wp:positionV relativeFrom="paragraph">
                  <wp:posOffset>-742510</wp:posOffset>
                </wp:positionV>
                <wp:extent cx="2669153" cy="337624"/>
                <wp:effectExtent l="0" t="0" r="0" b="5715"/>
                <wp:wrapNone/>
                <wp:docPr id="373220661" name="Cuadro de text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669153" cy="33762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4EC9B8A" w14:textId="77777777" w:rsidR="002E434C" w:rsidRPr="00D55351" w:rsidRDefault="002E434C" w:rsidP="002E434C">
                            <w:pPr>
                              <w:rPr>
                                <w:rFonts w:ascii="Rockwell Extra Bold" w:hAnsi="Rockwell Extra Bold"/>
                                <w:sz w:val="32"/>
                                <w:szCs w:val="32"/>
                                <w:lang w:val="es-ES"/>
                              </w:rPr>
                            </w:pPr>
                            <w:r w:rsidRPr="00D55351">
                              <w:rPr>
                                <w:rFonts w:ascii="Rockwell Extra Bold" w:hAnsi="Rockwell Extra Bold"/>
                                <w:sz w:val="32"/>
                                <w:szCs w:val="32"/>
                                <w:lang w:val="es-ES"/>
                              </w:rPr>
                              <w:t>NoroccidentEmplea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5A528A" id="_x0000_t202" coordsize="21600,21600" o:spt="202" path="m,l,21600r21600,l21600,xe">
                <v:stroke joinstyle="miter"/>
                <v:path gradientshapeok="t" o:connecttype="rect"/>
              </v:shapetype>
              <v:shape id="Cuadro de texto 4" o:spid="_x0000_s1130" type="#_x0000_t202" style="position:absolute;margin-left:252.6pt;margin-top:-58.45pt;width:210.15pt;height:26.6pt;z-index:2516572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" filled="f" stroked="f" strokeweight=".5pt">
                <v:textbox>
                  <w:txbxContent>
                    <w:p w14:paraId="14EC9B8A" w14:textId="77777777" w:rsidR="002E434C" w:rsidRPr="00D55351" w:rsidRDefault="002E434C" w:rsidP="002E434C">
                      <w:pPr>
                        <w:rPr>
                          <w:rFonts w:ascii="Rockwell Extra Bold" w:hAnsi="Rockwell Extra Bold"/>
                          <w:sz w:val="32"/>
                          <w:szCs w:val="32"/>
                          <w:lang w:val="es-ES"/>
                        </w:rPr>
                      </w:pPr>
                      <w:r w:rsidRPr="00D55351">
                        <w:rPr>
                          <w:rFonts w:ascii="Rockwell Extra Bold" w:hAnsi="Rockwell Extra Bold"/>
                          <w:sz w:val="32"/>
                          <w:szCs w:val="32"/>
                          <w:lang w:val="es-ES"/>
                        </w:rPr>
                        <w:t>NoroccidentEmplea</w:t>
                      </w:r>
                    </w:p>
                  </w:txbxContent>
                </v:textbox>
              </v:shape>
            </w:pict>
          </mc:Fallback>
        </mc:AlternateContent>
      </w:r>
      <w:r w:rsidR="00AF00E3">
        <w:rPr>
          <w:lang w:val="es-ES"/>
        </w:rPr>
        <w:t xml:space="preserve"> </w:t>
      </w:r>
      <w:r w:rsidR="00055DD4">
        <w:rPr>
          <w:lang w:val="es-ES"/>
        </w:rPr>
        <w:t xml:space="preserve"> </w:t>
      </w:r>
    </w:p>
    <w:sectPr w:rsidR="002E434C" w:rsidSect="002E434C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Rockwell Extra Bold">
    <w:panose1 w:val="020609030405050204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34C"/>
    <w:rsid w:val="000040F5"/>
    <w:rsid w:val="00055DD4"/>
    <w:rsid w:val="00077729"/>
    <w:rsid w:val="000C3D43"/>
    <w:rsid w:val="000F11D5"/>
    <w:rsid w:val="0014009F"/>
    <w:rsid w:val="001439F3"/>
    <w:rsid w:val="001476E3"/>
    <w:rsid w:val="001D6E34"/>
    <w:rsid w:val="00201BF6"/>
    <w:rsid w:val="00205053"/>
    <w:rsid w:val="00221F66"/>
    <w:rsid w:val="00225E64"/>
    <w:rsid w:val="00245F72"/>
    <w:rsid w:val="002555BE"/>
    <w:rsid w:val="002E434C"/>
    <w:rsid w:val="0030278C"/>
    <w:rsid w:val="003535CA"/>
    <w:rsid w:val="003A0301"/>
    <w:rsid w:val="00424338"/>
    <w:rsid w:val="00467C38"/>
    <w:rsid w:val="004C2651"/>
    <w:rsid w:val="00514F7D"/>
    <w:rsid w:val="005E51F8"/>
    <w:rsid w:val="005F399B"/>
    <w:rsid w:val="0061407B"/>
    <w:rsid w:val="006570FC"/>
    <w:rsid w:val="0066585E"/>
    <w:rsid w:val="006B618A"/>
    <w:rsid w:val="00742418"/>
    <w:rsid w:val="007A01AB"/>
    <w:rsid w:val="007A43AF"/>
    <w:rsid w:val="007B2AEC"/>
    <w:rsid w:val="007C77A8"/>
    <w:rsid w:val="007E305B"/>
    <w:rsid w:val="008361B3"/>
    <w:rsid w:val="00840426"/>
    <w:rsid w:val="008B5C07"/>
    <w:rsid w:val="008E716E"/>
    <w:rsid w:val="00921D5A"/>
    <w:rsid w:val="00985758"/>
    <w:rsid w:val="009E5AC1"/>
    <w:rsid w:val="00A13707"/>
    <w:rsid w:val="00A3507D"/>
    <w:rsid w:val="00AA3EB9"/>
    <w:rsid w:val="00AA484E"/>
    <w:rsid w:val="00AB4E70"/>
    <w:rsid w:val="00AF00E3"/>
    <w:rsid w:val="00B121BF"/>
    <w:rsid w:val="00B307DE"/>
    <w:rsid w:val="00B3322D"/>
    <w:rsid w:val="00B85EA9"/>
    <w:rsid w:val="00C22AB6"/>
    <w:rsid w:val="00C5445D"/>
    <w:rsid w:val="00CC4878"/>
    <w:rsid w:val="00CD40A5"/>
    <w:rsid w:val="00CD7C23"/>
    <w:rsid w:val="00D35997"/>
    <w:rsid w:val="00D55351"/>
    <w:rsid w:val="00D91E42"/>
    <w:rsid w:val="00DA2098"/>
    <w:rsid w:val="00DB79C7"/>
    <w:rsid w:val="00DC693C"/>
    <w:rsid w:val="00E25A63"/>
    <w:rsid w:val="00E263DD"/>
    <w:rsid w:val="00E50149"/>
    <w:rsid w:val="00E542FA"/>
    <w:rsid w:val="00E605BB"/>
    <w:rsid w:val="00EB4D01"/>
    <w:rsid w:val="00EC6320"/>
    <w:rsid w:val="00EF573E"/>
    <w:rsid w:val="00F00EF1"/>
    <w:rsid w:val="00F56F78"/>
    <w:rsid w:val="00FD45D3"/>
    <w:rsid w:val="00FE36CA"/>
    <w:rsid w:val="00FF3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7D2E9B"/>
  <w15:chartTrackingRefBased/>
  <w15:docId w15:val="{91542B13-815F-48F5-A4FC-EF28EC52A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07D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634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angely flores</dc:creator>
  <cp:keywords/>
  <dc:description/>
  <cp:lastModifiedBy>angely flores</cp:lastModifiedBy>
  <cp:revision>79</cp:revision>
  <dcterms:created xsi:type="dcterms:W3CDTF">2025-01-24T05:07:00Z</dcterms:created>
  <dcterms:modified xsi:type="dcterms:W3CDTF">2025-01-24T17:09:00Z</dcterms:modified>
</cp:coreProperties>
</file>